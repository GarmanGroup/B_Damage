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2AE1C" w14:textId="77777777" w:rsidR="00261455" w:rsidRPr="007F2D4F" w:rsidRDefault="00261455" w:rsidP="00EB02C2">
      <w:pPr>
        <w:spacing w:after="0"/>
        <w:jc w:val="both"/>
        <w:rPr>
          <w:sz w:val="36"/>
          <w:szCs w:val="36"/>
          <w:u w:val="single"/>
        </w:rPr>
      </w:pPr>
      <w:r w:rsidRPr="007F2D4F">
        <w:rPr>
          <w:b/>
          <w:sz w:val="36"/>
          <w:szCs w:val="36"/>
          <w:u w:val="single"/>
        </w:rPr>
        <w:t>CaMBDa</w:t>
      </w:r>
      <w:r w:rsidRPr="007F2D4F">
        <w:rPr>
          <w:sz w:val="36"/>
          <w:szCs w:val="36"/>
          <w:u w:val="single"/>
        </w:rPr>
        <w:t xml:space="preserve"> Handbook</w:t>
      </w:r>
    </w:p>
    <w:p w14:paraId="0CAE4623" w14:textId="77777777" w:rsidR="00261455" w:rsidRDefault="00261455" w:rsidP="00EB02C2">
      <w:pPr>
        <w:spacing w:after="0"/>
        <w:jc w:val="both"/>
        <w:rPr>
          <w:sz w:val="28"/>
          <w:szCs w:val="28"/>
          <w:u w:val="single"/>
        </w:rPr>
      </w:pPr>
    </w:p>
    <w:p w14:paraId="14C557A7" w14:textId="77777777" w:rsidR="00261455" w:rsidRDefault="007F2D4F" w:rsidP="00EB02C2">
      <w:pPr>
        <w:spacing w:after="0"/>
        <w:jc w:val="both"/>
        <w:rPr>
          <w:sz w:val="24"/>
          <w:szCs w:val="24"/>
        </w:rPr>
      </w:pPr>
      <w:r w:rsidRPr="007F2D4F">
        <w:rPr>
          <w:b/>
          <w:sz w:val="24"/>
          <w:szCs w:val="24"/>
        </w:rPr>
        <w:t>CaMBDa</w:t>
      </w:r>
      <w:r>
        <w:rPr>
          <w:sz w:val="24"/>
          <w:szCs w:val="24"/>
        </w:rPr>
        <w:t xml:space="preserve"> (</w:t>
      </w:r>
      <w:r w:rsidRPr="007F2D4F">
        <w:rPr>
          <w:b/>
          <w:sz w:val="24"/>
          <w:szCs w:val="24"/>
        </w:rPr>
        <w:t>Ca</w:t>
      </w:r>
      <w:r>
        <w:rPr>
          <w:sz w:val="24"/>
          <w:szCs w:val="24"/>
        </w:rPr>
        <w:t xml:space="preserve">lculate </w:t>
      </w:r>
      <w:r w:rsidRPr="007F2D4F">
        <w:rPr>
          <w:b/>
          <w:sz w:val="24"/>
          <w:szCs w:val="24"/>
        </w:rPr>
        <w:t>M</w:t>
      </w:r>
      <w:r>
        <w:rPr>
          <w:sz w:val="24"/>
          <w:szCs w:val="24"/>
        </w:rPr>
        <w:t xml:space="preserve">etric: </w:t>
      </w:r>
      <w:r w:rsidR="00D92C42" w:rsidRPr="005115DB">
        <w:rPr>
          <w:b/>
          <w:i/>
          <w:sz w:val="24"/>
          <w:szCs w:val="24"/>
        </w:rPr>
        <w:t>B</w:t>
      </w:r>
      <w:r w:rsidR="00D92C42" w:rsidRPr="005115DB">
        <w:rPr>
          <w:b/>
          <w:sz w:val="24"/>
          <w:szCs w:val="24"/>
          <w:vertAlign w:val="subscript"/>
        </w:rPr>
        <w:t>Da</w:t>
      </w:r>
      <w:r w:rsidR="00D92C42" w:rsidRPr="00D92C42">
        <w:rPr>
          <w:sz w:val="24"/>
          <w:szCs w:val="24"/>
          <w:vertAlign w:val="subscript"/>
        </w:rPr>
        <w:t>mage</w:t>
      </w:r>
      <w:r>
        <w:rPr>
          <w:sz w:val="24"/>
          <w:szCs w:val="24"/>
        </w:rPr>
        <w:t>)</w:t>
      </w:r>
      <w:r w:rsidRPr="007F2D4F">
        <w:rPr>
          <w:sz w:val="24"/>
          <w:szCs w:val="24"/>
        </w:rPr>
        <w:t xml:space="preserve"> is a </w:t>
      </w:r>
      <w:r>
        <w:rPr>
          <w:sz w:val="24"/>
          <w:szCs w:val="24"/>
        </w:rPr>
        <w:t>program written in Python</w:t>
      </w:r>
      <w:r w:rsidR="00A23D70">
        <w:rPr>
          <w:sz w:val="24"/>
          <w:szCs w:val="24"/>
        </w:rPr>
        <w:t xml:space="preserve"> 2.7.10</w:t>
      </w:r>
      <w:r>
        <w:rPr>
          <w:sz w:val="24"/>
          <w:szCs w:val="24"/>
        </w:rPr>
        <w:t xml:space="preserve"> which calculates </w:t>
      </w:r>
      <w:r w:rsidRPr="005115DB">
        <w:rPr>
          <w:b/>
          <w:i/>
          <w:sz w:val="24"/>
          <w:szCs w:val="24"/>
        </w:rPr>
        <w:t>B</w:t>
      </w:r>
      <w:r w:rsidRPr="005115DB">
        <w:rPr>
          <w:b/>
          <w:sz w:val="24"/>
          <w:szCs w:val="24"/>
          <w:vertAlign w:val="subscript"/>
        </w:rPr>
        <w:t>Damage</w:t>
      </w:r>
      <w:r w:rsidRPr="007F2D4F">
        <w:rPr>
          <w:sz w:val="24"/>
          <w:szCs w:val="24"/>
        </w:rPr>
        <w:t xml:space="preserve"> </w:t>
      </w:r>
      <w:r>
        <w:rPr>
          <w:sz w:val="24"/>
          <w:szCs w:val="24"/>
        </w:rPr>
        <w:t>values for the atoms in biomolecular structures, when atomic information is input in PDB format.</w:t>
      </w:r>
    </w:p>
    <w:p w14:paraId="71C05837" w14:textId="77777777" w:rsidR="007F2D4F" w:rsidRDefault="007F2D4F" w:rsidP="00EB02C2">
      <w:pPr>
        <w:spacing w:after="0"/>
        <w:jc w:val="both"/>
        <w:rPr>
          <w:sz w:val="24"/>
          <w:szCs w:val="24"/>
        </w:rPr>
      </w:pPr>
    </w:p>
    <w:p w14:paraId="7B0518CF" w14:textId="1BF430BD" w:rsidR="007F2D4F" w:rsidRDefault="007F2D4F" w:rsidP="00EB02C2">
      <w:pPr>
        <w:spacing w:after="0"/>
        <w:jc w:val="both"/>
        <w:rPr>
          <w:sz w:val="24"/>
          <w:szCs w:val="24"/>
        </w:rPr>
      </w:pPr>
      <w:r>
        <w:rPr>
          <w:sz w:val="24"/>
          <w:szCs w:val="24"/>
        </w:rPr>
        <w:t xml:space="preserve">NOTE: </w:t>
      </w:r>
      <w:commentRangeStart w:id="0"/>
      <w:ins w:id="1" w:author="jonathan" w:date="2016-01-12T22:59:00Z">
        <w:r w:rsidR="002472C3">
          <w:rPr>
            <w:sz w:val="24"/>
            <w:szCs w:val="24"/>
          </w:rPr>
          <w:t>An</w:t>
        </w:r>
      </w:ins>
      <w:del w:id="2" w:author="jonathan" w:date="2016-01-12T22:59:00Z">
        <w:r w:rsidDel="002472C3">
          <w:rPr>
            <w:sz w:val="24"/>
            <w:szCs w:val="24"/>
          </w:rPr>
          <w:delText>A</w:delText>
        </w:r>
      </w:del>
      <w:del w:id="3" w:author="jonathan" w:date="2016-01-12T22:18:00Z">
        <w:r w:rsidDel="00E578DF">
          <w:rPr>
            <w:sz w:val="24"/>
            <w:szCs w:val="24"/>
          </w:rPr>
          <w:delText>n</w:delText>
        </w:r>
      </w:del>
      <w:del w:id="4" w:author="jonathan" w:date="2016-01-12T23:00:00Z">
        <w:r w:rsidDel="002472C3">
          <w:rPr>
            <w:sz w:val="24"/>
            <w:szCs w:val="24"/>
          </w:rPr>
          <w:delText xml:space="preserve"> </w:delText>
        </w:r>
      </w:del>
      <w:ins w:id="5" w:author="jonathan" w:date="2016-01-12T23:00:00Z">
        <w:r w:rsidR="002472C3">
          <w:rPr>
            <w:sz w:val="24"/>
            <w:szCs w:val="24"/>
          </w:rPr>
          <w:t xml:space="preserve"> </w:t>
        </w:r>
        <w:commentRangeEnd w:id="0"/>
        <w:r w:rsidR="002472C3">
          <w:rPr>
            <w:rStyle w:val="CommentReference"/>
          </w:rPr>
          <w:commentReference w:id="0"/>
        </w:r>
      </w:ins>
      <w:r>
        <w:rPr>
          <w:sz w:val="24"/>
          <w:szCs w:val="24"/>
        </w:rPr>
        <w:t xml:space="preserve">historic version of the program written in MATLAB is also available from </w:t>
      </w:r>
      <w:hyperlink r:id="rId8" w:history="1">
        <w:r w:rsidRPr="00944260">
          <w:rPr>
            <w:rStyle w:val="Hyperlink"/>
            <w:sz w:val="24"/>
            <w:szCs w:val="24"/>
          </w:rPr>
          <w:t>https://github.com/td93/B_Damage</w:t>
        </w:r>
      </w:hyperlink>
      <w:r>
        <w:rPr>
          <w:sz w:val="24"/>
          <w:szCs w:val="24"/>
        </w:rPr>
        <w:t xml:space="preserve"> </w:t>
      </w:r>
    </w:p>
    <w:p w14:paraId="0D95AD85" w14:textId="77777777" w:rsidR="005115DB" w:rsidRDefault="005115DB" w:rsidP="00EB02C2">
      <w:pPr>
        <w:spacing w:after="0"/>
        <w:jc w:val="both"/>
        <w:rPr>
          <w:sz w:val="24"/>
          <w:szCs w:val="24"/>
        </w:rPr>
      </w:pPr>
    </w:p>
    <w:p w14:paraId="422E8595" w14:textId="77777777" w:rsidR="005115DB" w:rsidRDefault="005115DB" w:rsidP="00EB02C2">
      <w:pPr>
        <w:spacing w:after="0"/>
        <w:jc w:val="both"/>
        <w:rPr>
          <w:sz w:val="24"/>
          <w:szCs w:val="24"/>
        </w:rPr>
      </w:pPr>
      <w:r w:rsidRPr="005115DB">
        <w:rPr>
          <w:b/>
          <w:bCs/>
          <w:sz w:val="24"/>
          <w:szCs w:val="24"/>
        </w:rPr>
        <w:t>Please cite</w:t>
      </w:r>
      <w:r>
        <w:rPr>
          <w:b/>
          <w:bCs/>
          <w:sz w:val="24"/>
          <w:szCs w:val="24"/>
        </w:rPr>
        <w:t>:</w:t>
      </w:r>
      <w:r w:rsidRPr="005115DB">
        <w:rPr>
          <w:sz w:val="24"/>
          <w:szCs w:val="24"/>
        </w:rPr>
        <w:t xml:space="preserve"> M. Gerstel, C. M. Deane and E.F. Garman. (2015). J. Synchrotron Radiation. </w:t>
      </w:r>
      <w:r w:rsidRPr="005115DB">
        <w:rPr>
          <w:b/>
          <w:bCs/>
          <w:sz w:val="24"/>
          <w:szCs w:val="24"/>
        </w:rPr>
        <w:t>22</w:t>
      </w:r>
      <w:r w:rsidRPr="005115DB">
        <w:rPr>
          <w:sz w:val="24"/>
          <w:szCs w:val="24"/>
        </w:rPr>
        <w:t xml:space="preserve">, 201-212 </w:t>
      </w:r>
      <w:hyperlink r:id="rId9" w:history="1">
        <w:r w:rsidRPr="005115DB">
          <w:rPr>
            <w:rStyle w:val="Hyperlink"/>
            <w:sz w:val="24"/>
            <w:szCs w:val="24"/>
          </w:rPr>
          <w:t>http://dx.doi.org/doi:10.1107/S1600577515002131</w:t>
        </w:r>
      </w:hyperlink>
    </w:p>
    <w:p w14:paraId="0DC77CCC" w14:textId="77777777" w:rsidR="007F2D4F" w:rsidRDefault="007F2D4F" w:rsidP="00EB02C2">
      <w:pPr>
        <w:spacing w:after="0"/>
        <w:jc w:val="both"/>
        <w:rPr>
          <w:sz w:val="24"/>
          <w:szCs w:val="24"/>
        </w:rPr>
      </w:pPr>
    </w:p>
    <w:p w14:paraId="390B6584" w14:textId="77777777" w:rsidR="00EB02C2" w:rsidRDefault="00EB02C2" w:rsidP="00EB02C2">
      <w:pPr>
        <w:jc w:val="both"/>
        <w:rPr>
          <w:b/>
          <w:bCs/>
          <w:sz w:val="32"/>
          <w:szCs w:val="32"/>
          <w:u w:val="single"/>
        </w:rPr>
      </w:pPr>
      <w:r>
        <w:rPr>
          <w:b/>
          <w:bCs/>
          <w:sz w:val="32"/>
          <w:szCs w:val="32"/>
          <w:u w:val="single"/>
        </w:rPr>
        <w:br w:type="page"/>
      </w:r>
    </w:p>
    <w:sdt>
      <w:sdtPr>
        <w:rPr>
          <w:b w:val="0"/>
          <w:bCs w:val="0"/>
          <w:sz w:val="22"/>
          <w:szCs w:val="22"/>
          <w:u w:val="none"/>
          <w:lang w:val="en-GB"/>
        </w:rPr>
        <w:id w:val="-1141194526"/>
        <w:docPartObj>
          <w:docPartGallery w:val="Table of Contents"/>
          <w:docPartUnique/>
        </w:docPartObj>
      </w:sdtPr>
      <w:sdtEndPr>
        <w:rPr>
          <w:noProof/>
        </w:rPr>
      </w:sdtEndPr>
      <w:sdtContent>
        <w:p w14:paraId="054256C4" w14:textId="77777777" w:rsidR="0093094E" w:rsidRDefault="0093094E">
          <w:pPr>
            <w:pStyle w:val="TOCHeading"/>
          </w:pPr>
          <w:r>
            <w:t>Table of Contents</w:t>
          </w:r>
        </w:p>
        <w:p w14:paraId="5D076090" w14:textId="77777777" w:rsidR="0093094E" w:rsidRPr="0093094E" w:rsidRDefault="0093094E" w:rsidP="0093094E">
          <w:pPr>
            <w:rPr>
              <w:lang w:val="en-US"/>
            </w:rPr>
          </w:pPr>
        </w:p>
        <w:p w14:paraId="7F105976" w14:textId="77777777" w:rsidR="0003377A" w:rsidRDefault="009309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9953766" w:history="1">
            <w:r w:rsidR="0003377A" w:rsidRPr="002E0D4A">
              <w:rPr>
                <w:rStyle w:val="Hyperlink"/>
                <w:noProof/>
              </w:rPr>
              <w:t>Introduction</w:t>
            </w:r>
            <w:r w:rsidR="0003377A">
              <w:rPr>
                <w:noProof/>
                <w:webHidden/>
              </w:rPr>
              <w:tab/>
            </w:r>
            <w:r w:rsidR="0003377A">
              <w:rPr>
                <w:noProof/>
                <w:webHidden/>
              </w:rPr>
              <w:fldChar w:fldCharType="begin"/>
            </w:r>
            <w:r w:rsidR="0003377A">
              <w:rPr>
                <w:noProof/>
                <w:webHidden/>
              </w:rPr>
              <w:instrText xml:space="preserve"> PAGEREF _Toc439953766 \h </w:instrText>
            </w:r>
            <w:r w:rsidR="0003377A">
              <w:rPr>
                <w:noProof/>
                <w:webHidden/>
              </w:rPr>
            </w:r>
            <w:r w:rsidR="0003377A">
              <w:rPr>
                <w:noProof/>
                <w:webHidden/>
              </w:rPr>
              <w:fldChar w:fldCharType="separate"/>
            </w:r>
            <w:r w:rsidR="0003377A">
              <w:rPr>
                <w:noProof/>
                <w:webHidden/>
              </w:rPr>
              <w:t>3</w:t>
            </w:r>
            <w:r w:rsidR="0003377A">
              <w:rPr>
                <w:noProof/>
                <w:webHidden/>
              </w:rPr>
              <w:fldChar w:fldCharType="end"/>
            </w:r>
          </w:hyperlink>
        </w:p>
        <w:p w14:paraId="31450C50" w14:textId="77777777" w:rsidR="0003377A" w:rsidRDefault="002472C3">
          <w:pPr>
            <w:pStyle w:val="TOC1"/>
            <w:tabs>
              <w:tab w:val="right" w:leader="dot" w:pos="9016"/>
            </w:tabs>
            <w:rPr>
              <w:rFonts w:eastAsiaTheme="minorEastAsia"/>
              <w:noProof/>
              <w:lang w:eastAsia="en-GB"/>
            </w:rPr>
          </w:pPr>
          <w:hyperlink w:anchor="_Toc439953767" w:history="1">
            <w:r w:rsidR="0003377A" w:rsidRPr="002E0D4A">
              <w:rPr>
                <w:rStyle w:val="Hyperlink"/>
                <w:noProof/>
              </w:rPr>
              <w:t>Usage - Inputs</w:t>
            </w:r>
            <w:r w:rsidR="0003377A">
              <w:rPr>
                <w:noProof/>
                <w:webHidden/>
              </w:rPr>
              <w:tab/>
            </w:r>
            <w:r w:rsidR="0003377A">
              <w:rPr>
                <w:noProof/>
                <w:webHidden/>
              </w:rPr>
              <w:fldChar w:fldCharType="begin"/>
            </w:r>
            <w:r w:rsidR="0003377A">
              <w:rPr>
                <w:noProof/>
                <w:webHidden/>
              </w:rPr>
              <w:instrText xml:space="preserve"> PAGEREF _Toc439953767 \h </w:instrText>
            </w:r>
            <w:r w:rsidR="0003377A">
              <w:rPr>
                <w:noProof/>
                <w:webHidden/>
              </w:rPr>
            </w:r>
            <w:r w:rsidR="0003377A">
              <w:rPr>
                <w:noProof/>
                <w:webHidden/>
              </w:rPr>
              <w:fldChar w:fldCharType="separate"/>
            </w:r>
            <w:r w:rsidR="0003377A">
              <w:rPr>
                <w:noProof/>
                <w:webHidden/>
              </w:rPr>
              <w:t>4</w:t>
            </w:r>
            <w:r w:rsidR="0003377A">
              <w:rPr>
                <w:noProof/>
                <w:webHidden/>
              </w:rPr>
              <w:fldChar w:fldCharType="end"/>
            </w:r>
          </w:hyperlink>
        </w:p>
        <w:p w14:paraId="40F62A0F" w14:textId="77777777" w:rsidR="0003377A" w:rsidRDefault="002472C3">
          <w:pPr>
            <w:pStyle w:val="TOC2"/>
            <w:tabs>
              <w:tab w:val="right" w:leader="dot" w:pos="9016"/>
            </w:tabs>
            <w:rPr>
              <w:rFonts w:eastAsiaTheme="minorEastAsia"/>
              <w:noProof/>
              <w:lang w:eastAsia="en-GB"/>
            </w:rPr>
          </w:pPr>
          <w:hyperlink w:anchor="_Toc439953768" w:history="1">
            <w:r w:rsidR="0003377A" w:rsidRPr="002E0D4A">
              <w:rPr>
                <w:rStyle w:val="Hyperlink"/>
                <w:noProof/>
              </w:rPr>
              <w:t>Required Inputs:</w:t>
            </w:r>
            <w:r w:rsidR="0003377A">
              <w:rPr>
                <w:noProof/>
                <w:webHidden/>
              </w:rPr>
              <w:tab/>
            </w:r>
            <w:r w:rsidR="0003377A">
              <w:rPr>
                <w:noProof/>
                <w:webHidden/>
              </w:rPr>
              <w:fldChar w:fldCharType="begin"/>
            </w:r>
            <w:r w:rsidR="0003377A">
              <w:rPr>
                <w:noProof/>
                <w:webHidden/>
              </w:rPr>
              <w:instrText xml:space="preserve"> PAGEREF _Toc439953768 \h </w:instrText>
            </w:r>
            <w:r w:rsidR="0003377A">
              <w:rPr>
                <w:noProof/>
                <w:webHidden/>
              </w:rPr>
            </w:r>
            <w:r w:rsidR="0003377A">
              <w:rPr>
                <w:noProof/>
                <w:webHidden/>
              </w:rPr>
              <w:fldChar w:fldCharType="separate"/>
            </w:r>
            <w:r w:rsidR="0003377A">
              <w:rPr>
                <w:noProof/>
                <w:webHidden/>
              </w:rPr>
              <w:t>4</w:t>
            </w:r>
            <w:r w:rsidR="0003377A">
              <w:rPr>
                <w:noProof/>
                <w:webHidden/>
              </w:rPr>
              <w:fldChar w:fldCharType="end"/>
            </w:r>
          </w:hyperlink>
        </w:p>
        <w:p w14:paraId="3EB868DA" w14:textId="77777777" w:rsidR="0003377A" w:rsidRDefault="002472C3">
          <w:pPr>
            <w:pStyle w:val="TOC3"/>
            <w:tabs>
              <w:tab w:val="right" w:leader="dot" w:pos="9016"/>
            </w:tabs>
            <w:rPr>
              <w:rFonts w:eastAsiaTheme="minorEastAsia"/>
              <w:noProof/>
              <w:lang w:eastAsia="en-GB"/>
            </w:rPr>
          </w:pPr>
          <w:hyperlink w:anchor="_Toc439953769" w:history="1">
            <w:r w:rsidR="0003377A" w:rsidRPr="002E0D4A">
              <w:rPr>
                <w:rStyle w:val="Hyperlink"/>
                <w:noProof/>
              </w:rPr>
              <w:t>PDB code</w:t>
            </w:r>
            <w:r w:rsidR="0003377A">
              <w:rPr>
                <w:noProof/>
                <w:webHidden/>
              </w:rPr>
              <w:tab/>
            </w:r>
            <w:r w:rsidR="0003377A">
              <w:rPr>
                <w:noProof/>
                <w:webHidden/>
              </w:rPr>
              <w:fldChar w:fldCharType="begin"/>
            </w:r>
            <w:r w:rsidR="0003377A">
              <w:rPr>
                <w:noProof/>
                <w:webHidden/>
              </w:rPr>
              <w:instrText xml:space="preserve"> PAGEREF _Toc439953769 \h </w:instrText>
            </w:r>
            <w:r w:rsidR="0003377A">
              <w:rPr>
                <w:noProof/>
                <w:webHidden/>
              </w:rPr>
            </w:r>
            <w:r w:rsidR="0003377A">
              <w:rPr>
                <w:noProof/>
                <w:webHidden/>
              </w:rPr>
              <w:fldChar w:fldCharType="separate"/>
            </w:r>
            <w:r w:rsidR="0003377A">
              <w:rPr>
                <w:noProof/>
                <w:webHidden/>
              </w:rPr>
              <w:t>4</w:t>
            </w:r>
            <w:r w:rsidR="0003377A">
              <w:rPr>
                <w:noProof/>
                <w:webHidden/>
              </w:rPr>
              <w:fldChar w:fldCharType="end"/>
            </w:r>
          </w:hyperlink>
        </w:p>
        <w:p w14:paraId="439B4026" w14:textId="77777777" w:rsidR="0003377A" w:rsidRDefault="002472C3">
          <w:pPr>
            <w:pStyle w:val="TOC3"/>
            <w:tabs>
              <w:tab w:val="right" w:leader="dot" w:pos="9016"/>
            </w:tabs>
            <w:rPr>
              <w:rFonts w:eastAsiaTheme="minorEastAsia"/>
              <w:noProof/>
              <w:lang w:eastAsia="en-GB"/>
            </w:rPr>
          </w:pPr>
          <w:hyperlink w:anchor="_Toc439953770" w:history="1">
            <w:r w:rsidR="0003377A" w:rsidRPr="002E0D4A">
              <w:rPr>
                <w:rStyle w:val="Hyperlink"/>
                <w:noProof/>
              </w:rPr>
              <w:t>File Path</w:t>
            </w:r>
            <w:r w:rsidR="0003377A">
              <w:rPr>
                <w:noProof/>
                <w:webHidden/>
              </w:rPr>
              <w:tab/>
            </w:r>
            <w:r w:rsidR="0003377A">
              <w:rPr>
                <w:noProof/>
                <w:webHidden/>
              </w:rPr>
              <w:fldChar w:fldCharType="begin"/>
            </w:r>
            <w:r w:rsidR="0003377A">
              <w:rPr>
                <w:noProof/>
                <w:webHidden/>
              </w:rPr>
              <w:instrText xml:space="preserve"> PAGEREF _Toc439953770 \h </w:instrText>
            </w:r>
            <w:r w:rsidR="0003377A">
              <w:rPr>
                <w:noProof/>
                <w:webHidden/>
              </w:rPr>
            </w:r>
            <w:r w:rsidR="0003377A">
              <w:rPr>
                <w:noProof/>
                <w:webHidden/>
              </w:rPr>
              <w:fldChar w:fldCharType="separate"/>
            </w:r>
            <w:r w:rsidR="0003377A">
              <w:rPr>
                <w:noProof/>
                <w:webHidden/>
              </w:rPr>
              <w:t>4</w:t>
            </w:r>
            <w:r w:rsidR="0003377A">
              <w:rPr>
                <w:noProof/>
                <w:webHidden/>
              </w:rPr>
              <w:fldChar w:fldCharType="end"/>
            </w:r>
          </w:hyperlink>
        </w:p>
        <w:p w14:paraId="35F8BA30" w14:textId="77777777" w:rsidR="0003377A" w:rsidRDefault="002472C3">
          <w:pPr>
            <w:pStyle w:val="TOC2"/>
            <w:tabs>
              <w:tab w:val="right" w:leader="dot" w:pos="9016"/>
            </w:tabs>
            <w:rPr>
              <w:rFonts w:eastAsiaTheme="minorEastAsia"/>
              <w:noProof/>
              <w:lang w:eastAsia="en-GB"/>
            </w:rPr>
          </w:pPr>
          <w:hyperlink w:anchor="_Toc439953771" w:history="1">
            <w:r w:rsidR="0003377A" w:rsidRPr="002E0D4A">
              <w:rPr>
                <w:rStyle w:val="Hyperlink"/>
                <w:noProof/>
              </w:rPr>
              <w:t>Optional Inputs:</w:t>
            </w:r>
            <w:r w:rsidR="0003377A">
              <w:rPr>
                <w:noProof/>
                <w:webHidden/>
              </w:rPr>
              <w:tab/>
            </w:r>
            <w:r w:rsidR="0003377A">
              <w:rPr>
                <w:noProof/>
                <w:webHidden/>
              </w:rPr>
              <w:fldChar w:fldCharType="begin"/>
            </w:r>
            <w:r w:rsidR="0003377A">
              <w:rPr>
                <w:noProof/>
                <w:webHidden/>
              </w:rPr>
              <w:instrText xml:space="preserve"> PAGEREF _Toc439953771 \h </w:instrText>
            </w:r>
            <w:r w:rsidR="0003377A">
              <w:rPr>
                <w:noProof/>
                <w:webHidden/>
              </w:rPr>
            </w:r>
            <w:r w:rsidR="0003377A">
              <w:rPr>
                <w:noProof/>
                <w:webHidden/>
              </w:rPr>
              <w:fldChar w:fldCharType="separate"/>
            </w:r>
            <w:r w:rsidR="0003377A">
              <w:rPr>
                <w:noProof/>
                <w:webHidden/>
              </w:rPr>
              <w:t>4</w:t>
            </w:r>
            <w:r w:rsidR="0003377A">
              <w:rPr>
                <w:noProof/>
                <w:webHidden/>
              </w:rPr>
              <w:fldChar w:fldCharType="end"/>
            </w:r>
          </w:hyperlink>
        </w:p>
        <w:p w14:paraId="220B88C0" w14:textId="77777777" w:rsidR="0003377A" w:rsidRDefault="002472C3">
          <w:pPr>
            <w:pStyle w:val="TOC3"/>
            <w:tabs>
              <w:tab w:val="right" w:leader="dot" w:pos="9016"/>
            </w:tabs>
            <w:rPr>
              <w:rFonts w:eastAsiaTheme="minorEastAsia"/>
              <w:noProof/>
              <w:lang w:eastAsia="en-GB"/>
            </w:rPr>
          </w:pPr>
          <w:hyperlink w:anchor="_Toc439953772" w:history="1">
            <w:r w:rsidR="0003377A" w:rsidRPr="002E0D4A">
              <w:rPr>
                <w:rStyle w:val="Hyperlink"/>
                <w:noProof/>
              </w:rPr>
              <w:t>PDT</w:t>
            </w:r>
            <w:r w:rsidR="0003377A">
              <w:rPr>
                <w:noProof/>
                <w:webHidden/>
              </w:rPr>
              <w:tab/>
            </w:r>
            <w:r w:rsidR="0003377A">
              <w:rPr>
                <w:noProof/>
                <w:webHidden/>
              </w:rPr>
              <w:fldChar w:fldCharType="begin"/>
            </w:r>
            <w:r w:rsidR="0003377A">
              <w:rPr>
                <w:noProof/>
                <w:webHidden/>
              </w:rPr>
              <w:instrText xml:space="preserve"> PAGEREF _Toc439953772 \h </w:instrText>
            </w:r>
            <w:r w:rsidR="0003377A">
              <w:rPr>
                <w:noProof/>
                <w:webHidden/>
              </w:rPr>
            </w:r>
            <w:r w:rsidR="0003377A">
              <w:rPr>
                <w:noProof/>
                <w:webHidden/>
              </w:rPr>
              <w:fldChar w:fldCharType="separate"/>
            </w:r>
            <w:r w:rsidR="0003377A">
              <w:rPr>
                <w:noProof/>
                <w:webHidden/>
              </w:rPr>
              <w:t>4</w:t>
            </w:r>
            <w:r w:rsidR="0003377A">
              <w:rPr>
                <w:noProof/>
                <w:webHidden/>
              </w:rPr>
              <w:fldChar w:fldCharType="end"/>
            </w:r>
          </w:hyperlink>
        </w:p>
        <w:p w14:paraId="2F89E1E7" w14:textId="77777777" w:rsidR="0003377A" w:rsidRDefault="002472C3">
          <w:pPr>
            <w:pStyle w:val="TOC3"/>
            <w:tabs>
              <w:tab w:val="right" w:leader="dot" w:pos="9016"/>
            </w:tabs>
            <w:rPr>
              <w:rFonts w:eastAsiaTheme="minorEastAsia"/>
              <w:noProof/>
              <w:lang w:eastAsia="en-GB"/>
            </w:rPr>
          </w:pPr>
          <w:hyperlink w:anchor="_Toc439953773" w:history="1">
            <w:r w:rsidR="0003377A" w:rsidRPr="002E0D4A">
              <w:rPr>
                <w:rStyle w:val="Hyperlink"/>
                <w:noProof/>
              </w:rPr>
              <w:t>binSize</w:t>
            </w:r>
            <w:r w:rsidR="0003377A">
              <w:rPr>
                <w:noProof/>
                <w:webHidden/>
              </w:rPr>
              <w:tab/>
            </w:r>
            <w:r w:rsidR="0003377A">
              <w:rPr>
                <w:noProof/>
                <w:webHidden/>
              </w:rPr>
              <w:fldChar w:fldCharType="begin"/>
            </w:r>
            <w:r w:rsidR="0003377A">
              <w:rPr>
                <w:noProof/>
                <w:webHidden/>
              </w:rPr>
              <w:instrText xml:space="preserve"> PAGEREF _Toc439953773 \h </w:instrText>
            </w:r>
            <w:r w:rsidR="0003377A">
              <w:rPr>
                <w:noProof/>
                <w:webHidden/>
              </w:rPr>
            </w:r>
            <w:r w:rsidR="0003377A">
              <w:rPr>
                <w:noProof/>
                <w:webHidden/>
              </w:rPr>
              <w:fldChar w:fldCharType="separate"/>
            </w:r>
            <w:r w:rsidR="0003377A">
              <w:rPr>
                <w:noProof/>
                <w:webHidden/>
              </w:rPr>
              <w:t>4</w:t>
            </w:r>
            <w:r w:rsidR="0003377A">
              <w:rPr>
                <w:noProof/>
                <w:webHidden/>
              </w:rPr>
              <w:fldChar w:fldCharType="end"/>
            </w:r>
          </w:hyperlink>
        </w:p>
        <w:p w14:paraId="57AC1E94" w14:textId="77777777" w:rsidR="0003377A" w:rsidRDefault="002472C3">
          <w:pPr>
            <w:pStyle w:val="TOC3"/>
            <w:tabs>
              <w:tab w:val="right" w:leader="dot" w:pos="9016"/>
            </w:tabs>
            <w:rPr>
              <w:rFonts w:eastAsiaTheme="minorEastAsia"/>
              <w:noProof/>
              <w:lang w:eastAsia="en-GB"/>
            </w:rPr>
          </w:pPr>
          <w:hyperlink w:anchor="_Toc439953774" w:history="1">
            <w:r w:rsidR="0003377A" w:rsidRPr="002E0D4A">
              <w:rPr>
                <w:rStyle w:val="Hyperlink"/>
                <w:noProof/>
              </w:rPr>
              <w:t>createAllUnitCellsPDB</w:t>
            </w:r>
            <w:r w:rsidR="0003377A">
              <w:rPr>
                <w:noProof/>
                <w:webHidden/>
              </w:rPr>
              <w:tab/>
            </w:r>
            <w:r w:rsidR="0003377A">
              <w:rPr>
                <w:noProof/>
                <w:webHidden/>
              </w:rPr>
              <w:fldChar w:fldCharType="begin"/>
            </w:r>
            <w:r w:rsidR="0003377A">
              <w:rPr>
                <w:noProof/>
                <w:webHidden/>
              </w:rPr>
              <w:instrText xml:space="preserve"> PAGEREF _Toc439953774 \h </w:instrText>
            </w:r>
            <w:r w:rsidR="0003377A">
              <w:rPr>
                <w:noProof/>
                <w:webHidden/>
              </w:rPr>
            </w:r>
            <w:r w:rsidR="0003377A">
              <w:rPr>
                <w:noProof/>
                <w:webHidden/>
              </w:rPr>
              <w:fldChar w:fldCharType="separate"/>
            </w:r>
            <w:r w:rsidR="0003377A">
              <w:rPr>
                <w:noProof/>
                <w:webHidden/>
              </w:rPr>
              <w:t>4</w:t>
            </w:r>
            <w:r w:rsidR="0003377A">
              <w:rPr>
                <w:noProof/>
                <w:webHidden/>
              </w:rPr>
              <w:fldChar w:fldCharType="end"/>
            </w:r>
          </w:hyperlink>
        </w:p>
        <w:p w14:paraId="011DEE6F" w14:textId="77777777" w:rsidR="0003377A" w:rsidRDefault="002472C3">
          <w:pPr>
            <w:pStyle w:val="TOC3"/>
            <w:tabs>
              <w:tab w:val="right" w:leader="dot" w:pos="9016"/>
            </w:tabs>
            <w:rPr>
              <w:rFonts w:eastAsiaTheme="minorEastAsia"/>
              <w:noProof/>
              <w:lang w:eastAsia="en-GB"/>
            </w:rPr>
          </w:pPr>
          <w:hyperlink w:anchor="_Toc439953775" w:history="1">
            <w:r w:rsidR="0003377A" w:rsidRPr="002E0D4A">
              <w:rPr>
                <w:rStyle w:val="Hyperlink"/>
                <w:noProof/>
              </w:rPr>
              <w:t>createTrimmedAtomsPDB</w:t>
            </w:r>
            <w:r w:rsidR="0003377A">
              <w:rPr>
                <w:noProof/>
                <w:webHidden/>
              </w:rPr>
              <w:tab/>
            </w:r>
            <w:r w:rsidR="0003377A">
              <w:rPr>
                <w:noProof/>
                <w:webHidden/>
              </w:rPr>
              <w:fldChar w:fldCharType="begin"/>
            </w:r>
            <w:r w:rsidR="0003377A">
              <w:rPr>
                <w:noProof/>
                <w:webHidden/>
              </w:rPr>
              <w:instrText xml:space="preserve"> PAGEREF _Toc439953775 \h </w:instrText>
            </w:r>
            <w:r w:rsidR="0003377A">
              <w:rPr>
                <w:noProof/>
                <w:webHidden/>
              </w:rPr>
            </w:r>
            <w:r w:rsidR="0003377A">
              <w:rPr>
                <w:noProof/>
                <w:webHidden/>
              </w:rPr>
              <w:fldChar w:fldCharType="separate"/>
            </w:r>
            <w:r w:rsidR="0003377A">
              <w:rPr>
                <w:noProof/>
                <w:webHidden/>
              </w:rPr>
              <w:t>4</w:t>
            </w:r>
            <w:r w:rsidR="0003377A">
              <w:rPr>
                <w:noProof/>
                <w:webHidden/>
              </w:rPr>
              <w:fldChar w:fldCharType="end"/>
            </w:r>
          </w:hyperlink>
        </w:p>
        <w:p w14:paraId="7450C38E" w14:textId="77777777" w:rsidR="0003377A" w:rsidRDefault="002472C3">
          <w:pPr>
            <w:pStyle w:val="TOC3"/>
            <w:tabs>
              <w:tab w:val="right" w:leader="dot" w:pos="9016"/>
            </w:tabs>
            <w:rPr>
              <w:rFonts w:eastAsiaTheme="minorEastAsia"/>
              <w:noProof/>
              <w:lang w:eastAsia="en-GB"/>
            </w:rPr>
          </w:pPr>
          <w:hyperlink w:anchor="_Toc439953776" w:history="1">
            <w:r w:rsidR="0003377A" w:rsidRPr="002E0D4A">
              <w:rPr>
                <w:rStyle w:val="Hyperlink"/>
                <w:noProof/>
              </w:rPr>
              <w:t>Sample Input</w:t>
            </w:r>
            <w:r w:rsidR="0003377A">
              <w:rPr>
                <w:noProof/>
                <w:webHidden/>
              </w:rPr>
              <w:tab/>
            </w:r>
            <w:r w:rsidR="0003377A">
              <w:rPr>
                <w:noProof/>
                <w:webHidden/>
              </w:rPr>
              <w:fldChar w:fldCharType="begin"/>
            </w:r>
            <w:r w:rsidR="0003377A">
              <w:rPr>
                <w:noProof/>
                <w:webHidden/>
              </w:rPr>
              <w:instrText xml:space="preserve"> PAGEREF _Toc439953776 \h </w:instrText>
            </w:r>
            <w:r w:rsidR="0003377A">
              <w:rPr>
                <w:noProof/>
                <w:webHidden/>
              </w:rPr>
            </w:r>
            <w:r w:rsidR="0003377A">
              <w:rPr>
                <w:noProof/>
                <w:webHidden/>
              </w:rPr>
              <w:fldChar w:fldCharType="separate"/>
            </w:r>
            <w:r w:rsidR="0003377A">
              <w:rPr>
                <w:noProof/>
                <w:webHidden/>
              </w:rPr>
              <w:t>5</w:t>
            </w:r>
            <w:r w:rsidR="0003377A">
              <w:rPr>
                <w:noProof/>
                <w:webHidden/>
              </w:rPr>
              <w:fldChar w:fldCharType="end"/>
            </w:r>
          </w:hyperlink>
        </w:p>
        <w:p w14:paraId="596B175F" w14:textId="77777777" w:rsidR="0003377A" w:rsidRDefault="002472C3">
          <w:pPr>
            <w:pStyle w:val="TOC2"/>
            <w:tabs>
              <w:tab w:val="right" w:leader="dot" w:pos="9016"/>
            </w:tabs>
            <w:rPr>
              <w:rFonts w:eastAsiaTheme="minorEastAsia"/>
              <w:noProof/>
              <w:lang w:eastAsia="en-GB"/>
            </w:rPr>
          </w:pPr>
          <w:hyperlink w:anchor="_Toc439953777" w:history="1">
            <w:r w:rsidR="0003377A" w:rsidRPr="002E0D4A">
              <w:rPr>
                <w:rStyle w:val="Hyperlink"/>
                <w:noProof/>
              </w:rPr>
              <w:t>Location of Input</w:t>
            </w:r>
            <w:r w:rsidR="0003377A">
              <w:rPr>
                <w:noProof/>
                <w:webHidden/>
              </w:rPr>
              <w:tab/>
            </w:r>
            <w:r w:rsidR="0003377A">
              <w:rPr>
                <w:noProof/>
                <w:webHidden/>
              </w:rPr>
              <w:fldChar w:fldCharType="begin"/>
            </w:r>
            <w:r w:rsidR="0003377A">
              <w:rPr>
                <w:noProof/>
                <w:webHidden/>
              </w:rPr>
              <w:instrText xml:space="preserve"> PAGEREF _Toc439953777 \h </w:instrText>
            </w:r>
            <w:r w:rsidR="0003377A">
              <w:rPr>
                <w:noProof/>
                <w:webHidden/>
              </w:rPr>
            </w:r>
            <w:r w:rsidR="0003377A">
              <w:rPr>
                <w:noProof/>
                <w:webHidden/>
              </w:rPr>
              <w:fldChar w:fldCharType="separate"/>
            </w:r>
            <w:r w:rsidR="0003377A">
              <w:rPr>
                <w:noProof/>
                <w:webHidden/>
              </w:rPr>
              <w:t>5</w:t>
            </w:r>
            <w:r w:rsidR="0003377A">
              <w:rPr>
                <w:noProof/>
                <w:webHidden/>
              </w:rPr>
              <w:fldChar w:fldCharType="end"/>
            </w:r>
          </w:hyperlink>
        </w:p>
        <w:p w14:paraId="7C6C7565" w14:textId="77777777" w:rsidR="0003377A" w:rsidRDefault="002472C3">
          <w:pPr>
            <w:pStyle w:val="TOC1"/>
            <w:tabs>
              <w:tab w:val="right" w:leader="dot" w:pos="9016"/>
            </w:tabs>
            <w:rPr>
              <w:rFonts w:eastAsiaTheme="minorEastAsia"/>
              <w:noProof/>
              <w:lang w:eastAsia="en-GB"/>
            </w:rPr>
          </w:pPr>
          <w:hyperlink w:anchor="_Toc439953778" w:history="1">
            <w:r w:rsidR="0003377A" w:rsidRPr="002E0D4A">
              <w:rPr>
                <w:rStyle w:val="Hyperlink"/>
                <w:noProof/>
              </w:rPr>
              <w:t>Outputs</w:t>
            </w:r>
            <w:r w:rsidR="0003377A">
              <w:rPr>
                <w:noProof/>
                <w:webHidden/>
              </w:rPr>
              <w:tab/>
            </w:r>
            <w:r w:rsidR="0003377A">
              <w:rPr>
                <w:noProof/>
                <w:webHidden/>
              </w:rPr>
              <w:fldChar w:fldCharType="begin"/>
            </w:r>
            <w:r w:rsidR="0003377A">
              <w:rPr>
                <w:noProof/>
                <w:webHidden/>
              </w:rPr>
              <w:instrText xml:space="preserve"> PAGEREF _Toc439953778 \h </w:instrText>
            </w:r>
            <w:r w:rsidR="0003377A">
              <w:rPr>
                <w:noProof/>
                <w:webHidden/>
              </w:rPr>
            </w:r>
            <w:r w:rsidR="0003377A">
              <w:rPr>
                <w:noProof/>
                <w:webHidden/>
              </w:rPr>
              <w:fldChar w:fldCharType="separate"/>
            </w:r>
            <w:r w:rsidR="0003377A">
              <w:rPr>
                <w:noProof/>
                <w:webHidden/>
              </w:rPr>
              <w:t>6</w:t>
            </w:r>
            <w:r w:rsidR="0003377A">
              <w:rPr>
                <w:noProof/>
                <w:webHidden/>
              </w:rPr>
              <w:fldChar w:fldCharType="end"/>
            </w:r>
          </w:hyperlink>
        </w:p>
        <w:p w14:paraId="67E09462" w14:textId="77777777" w:rsidR="0003377A" w:rsidRDefault="002472C3">
          <w:pPr>
            <w:pStyle w:val="TOC2"/>
            <w:tabs>
              <w:tab w:val="right" w:leader="dot" w:pos="9016"/>
            </w:tabs>
            <w:rPr>
              <w:rFonts w:eastAsiaTheme="minorEastAsia"/>
              <w:noProof/>
              <w:lang w:eastAsia="en-GB"/>
            </w:rPr>
          </w:pPr>
          <w:hyperlink w:anchor="_Toc439953779" w:history="1">
            <w:r w:rsidR="0003377A" w:rsidRPr="002E0D4A">
              <w:rPr>
                <w:rStyle w:val="Hyperlink"/>
                <w:noProof/>
              </w:rPr>
              <w:t>&lt;name&gt;Bdamage.txt:</w:t>
            </w:r>
            <w:r w:rsidR="0003377A">
              <w:rPr>
                <w:noProof/>
                <w:webHidden/>
              </w:rPr>
              <w:tab/>
            </w:r>
            <w:r w:rsidR="0003377A">
              <w:rPr>
                <w:noProof/>
                <w:webHidden/>
              </w:rPr>
              <w:fldChar w:fldCharType="begin"/>
            </w:r>
            <w:r w:rsidR="0003377A">
              <w:rPr>
                <w:noProof/>
                <w:webHidden/>
              </w:rPr>
              <w:instrText xml:space="preserve"> PAGEREF _Toc439953779 \h </w:instrText>
            </w:r>
            <w:r w:rsidR="0003377A">
              <w:rPr>
                <w:noProof/>
                <w:webHidden/>
              </w:rPr>
            </w:r>
            <w:r w:rsidR="0003377A">
              <w:rPr>
                <w:noProof/>
                <w:webHidden/>
              </w:rPr>
              <w:fldChar w:fldCharType="separate"/>
            </w:r>
            <w:r w:rsidR="0003377A">
              <w:rPr>
                <w:noProof/>
                <w:webHidden/>
              </w:rPr>
              <w:t>6</w:t>
            </w:r>
            <w:r w:rsidR="0003377A">
              <w:rPr>
                <w:noProof/>
                <w:webHidden/>
              </w:rPr>
              <w:fldChar w:fldCharType="end"/>
            </w:r>
          </w:hyperlink>
        </w:p>
        <w:p w14:paraId="2DA954A3" w14:textId="77777777" w:rsidR="0003377A" w:rsidRDefault="002472C3">
          <w:pPr>
            <w:pStyle w:val="TOC2"/>
            <w:tabs>
              <w:tab w:val="right" w:leader="dot" w:pos="9016"/>
            </w:tabs>
            <w:rPr>
              <w:rFonts w:eastAsiaTheme="minorEastAsia"/>
              <w:noProof/>
              <w:lang w:eastAsia="en-GB"/>
            </w:rPr>
          </w:pPr>
          <w:hyperlink w:anchor="_Toc439953780" w:history="1">
            <w:r w:rsidR="0003377A" w:rsidRPr="002E0D4A">
              <w:rPr>
                <w:rStyle w:val="Hyperlink"/>
                <w:noProof/>
              </w:rPr>
              <w:t>&lt;name&gt;UnitCell.pdb:</w:t>
            </w:r>
            <w:r w:rsidR="0003377A">
              <w:rPr>
                <w:noProof/>
                <w:webHidden/>
              </w:rPr>
              <w:tab/>
            </w:r>
            <w:r w:rsidR="0003377A">
              <w:rPr>
                <w:noProof/>
                <w:webHidden/>
              </w:rPr>
              <w:fldChar w:fldCharType="begin"/>
            </w:r>
            <w:r w:rsidR="0003377A">
              <w:rPr>
                <w:noProof/>
                <w:webHidden/>
              </w:rPr>
              <w:instrText xml:space="preserve"> PAGEREF _Toc439953780 \h </w:instrText>
            </w:r>
            <w:r w:rsidR="0003377A">
              <w:rPr>
                <w:noProof/>
                <w:webHidden/>
              </w:rPr>
            </w:r>
            <w:r w:rsidR="0003377A">
              <w:rPr>
                <w:noProof/>
                <w:webHidden/>
              </w:rPr>
              <w:fldChar w:fldCharType="separate"/>
            </w:r>
            <w:r w:rsidR="0003377A">
              <w:rPr>
                <w:noProof/>
                <w:webHidden/>
              </w:rPr>
              <w:t>6</w:t>
            </w:r>
            <w:r w:rsidR="0003377A">
              <w:rPr>
                <w:noProof/>
                <w:webHidden/>
              </w:rPr>
              <w:fldChar w:fldCharType="end"/>
            </w:r>
          </w:hyperlink>
        </w:p>
        <w:p w14:paraId="5420AD4E" w14:textId="77777777" w:rsidR="0003377A" w:rsidRDefault="002472C3">
          <w:pPr>
            <w:pStyle w:val="TOC1"/>
            <w:tabs>
              <w:tab w:val="right" w:leader="dot" w:pos="9016"/>
            </w:tabs>
            <w:rPr>
              <w:rFonts w:eastAsiaTheme="minorEastAsia"/>
              <w:noProof/>
              <w:lang w:eastAsia="en-GB"/>
            </w:rPr>
          </w:pPr>
          <w:hyperlink w:anchor="_Toc439953781" w:history="1">
            <w:r w:rsidR="0003377A" w:rsidRPr="002E0D4A">
              <w:rPr>
                <w:rStyle w:val="Hyperlink"/>
                <w:noProof/>
              </w:rPr>
              <w:t>Description of Errors output by Python code:</w:t>
            </w:r>
            <w:r w:rsidR="0003377A">
              <w:rPr>
                <w:noProof/>
                <w:webHidden/>
              </w:rPr>
              <w:tab/>
            </w:r>
            <w:r w:rsidR="0003377A">
              <w:rPr>
                <w:noProof/>
                <w:webHidden/>
              </w:rPr>
              <w:fldChar w:fldCharType="begin"/>
            </w:r>
            <w:r w:rsidR="0003377A">
              <w:rPr>
                <w:noProof/>
                <w:webHidden/>
              </w:rPr>
              <w:instrText xml:space="preserve"> PAGEREF _Toc439953781 \h </w:instrText>
            </w:r>
            <w:r w:rsidR="0003377A">
              <w:rPr>
                <w:noProof/>
                <w:webHidden/>
              </w:rPr>
            </w:r>
            <w:r w:rsidR="0003377A">
              <w:rPr>
                <w:noProof/>
                <w:webHidden/>
              </w:rPr>
              <w:fldChar w:fldCharType="separate"/>
            </w:r>
            <w:r w:rsidR="0003377A">
              <w:rPr>
                <w:noProof/>
                <w:webHidden/>
              </w:rPr>
              <w:t>7</w:t>
            </w:r>
            <w:r w:rsidR="0003377A">
              <w:rPr>
                <w:noProof/>
                <w:webHidden/>
              </w:rPr>
              <w:fldChar w:fldCharType="end"/>
            </w:r>
          </w:hyperlink>
        </w:p>
        <w:p w14:paraId="04A57D1B" w14:textId="77777777" w:rsidR="0093094E" w:rsidRDefault="0093094E">
          <w:r>
            <w:rPr>
              <w:b/>
              <w:bCs/>
              <w:noProof/>
            </w:rPr>
            <w:fldChar w:fldCharType="end"/>
          </w:r>
        </w:p>
      </w:sdtContent>
    </w:sdt>
    <w:p w14:paraId="5BBD1A45" w14:textId="77777777" w:rsidR="00A7081E" w:rsidRDefault="00A7081E">
      <w:pPr>
        <w:rPr>
          <w:b/>
          <w:bCs/>
          <w:sz w:val="32"/>
          <w:szCs w:val="32"/>
          <w:u w:val="single"/>
        </w:rPr>
      </w:pPr>
      <w:r>
        <w:rPr>
          <w:b/>
          <w:bCs/>
          <w:sz w:val="32"/>
          <w:szCs w:val="32"/>
          <w:u w:val="single"/>
        </w:rPr>
        <w:br w:type="page"/>
      </w:r>
    </w:p>
    <w:p w14:paraId="00A5C261" w14:textId="77777777" w:rsidR="007F2D4F" w:rsidRPr="00A7081E" w:rsidRDefault="007F2D4F" w:rsidP="00A7081E">
      <w:pPr>
        <w:pStyle w:val="Heading1"/>
      </w:pPr>
      <w:bookmarkStart w:id="7" w:name="_Toc439953766"/>
      <w:r w:rsidRPr="00A7081E">
        <w:lastRenderedPageBreak/>
        <w:t>Introduction</w:t>
      </w:r>
      <w:bookmarkEnd w:id="7"/>
    </w:p>
    <w:p w14:paraId="721EB9A2" w14:textId="77777777" w:rsidR="007F2D4F" w:rsidRPr="000C393F" w:rsidRDefault="007F2D4F" w:rsidP="00EB02C2">
      <w:pPr>
        <w:spacing w:after="0"/>
        <w:jc w:val="both"/>
        <w:rPr>
          <w:b/>
          <w:bCs/>
          <w:sz w:val="24"/>
          <w:szCs w:val="28"/>
          <w:u w:val="single"/>
        </w:rPr>
      </w:pPr>
    </w:p>
    <w:p w14:paraId="1FC4771D" w14:textId="77777777" w:rsidR="007F2D4F" w:rsidRDefault="007F2D4F" w:rsidP="00EB02C2">
      <w:pPr>
        <w:spacing w:after="0"/>
        <w:jc w:val="both"/>
        <w:rPr>
          <w:sz w:val="24"/>
          <w:szCs w:val="24"/>
        </w:rPr>
      </w:pPr>
      <w:r w:rsidRPr="007F2D4F">
        <w:rPr>
          <w:sz w:val="24"/>
          <w:szCs w:val="24"/>
        </w:rPr>
        <w:t>For molecular structures determined using X-ray crystallography each atom in the structure is assigned</w:t>
      </w:r>
      <w:r w:rsidR="004A7FC0">
        <w:rPr>
          <w:sz w:val="24"/>
          <w:szCs w:val="24"/>
        </w:rPr>
        <w:t xml:space="preserve"> (amongst a range of atom specific metrics)</w:t>
      </w:r>
      <w:r w:rsidRPr="007F2D4F">
        <w:rPr>
          <w:sz w:val="24"/>
          <w:szCs w:val="24"/>
        </w:rPr>
        <w:t xml:space="preserve"> an </w:t>
      </w:r>
      <w:r w:rsidR="000D7BAF" w:rsidRPr="000D7BAF">
        <w:rPr>
          <w:b/>
          <w:i/>
          <w:sz w:val="24"/>
          <w:szCs w:val="24"/>
        </w:rPr>
        <w:t xml:space="preserve">isotropic </w:t>
      </w:r>
      <w:r w:rsidRPr="007F2D4F">
        <w:rPr>
          <w:b/>
          <w:bCs/>
          <w:i/>
          <w:iCs/>
          <w:sz w:val="24"/>
          <w:szCs w:val="24"/>
        </w:rPr>
        <w:t>atomic B factor</w:t>
      </w:r>
      <w:r w:rsidRPr="007F2D4F">
        <w:rPr>
          <w:sz w:val="24"/>
          <w:szCs w:val="24"/>
        </w:rPr>
        <w:t xml:space="preserve"> value. </w:t>
      </w:r>
      <w:commentRangeStart w:id="8"/>
      <w:r w:rsidRPr="007F2D4F">
        <w:rPr>
          <w:sz w:val="24"/>
          <w:szCs w:val="24"/>
        </w:rPr>
        <w:t>T</w:t>
      </w:r>
      <w:r w:rsidR="004A7FC0">
        <w:rPr>
          <w:sz w:val="24"/>
          <w:szCs w:val="24"/>
        </w:rPr>
        <w:t xml:space="preserve">his value is correlated to the spatial distribution of </w:t>
      </w:r>
      <w:del w:id="9" w:author="jonathan" w:date="2016-01-12T22:22:00Z">
        <w:r w:rsidR="004A7FC0" w:rsidDel="00E578DF">
          <w:rPr>
            <w:sz w:val="24"/>
            <w:szCs w:val="24"/>
          </w:rPr>
          <w:delText>this specific</w:delText>
        </w:r>
      </w:del>
      <w:ins w:id="10" w:author="jonathan" w:date="2016-01-12T22:22:00Z">
        <w:r w:rsidR="00E578DF">
          <w:rPr>
            <w:sz w:val="24"/>
            <w:szCs w:val="24"/>
          </w:rPr>
          <w:t xml:space="preserve"> each</w:t>
        </w:r>
      </w:ins>
      <w:r w:rsidR="004A7FC0">
        <w:rPr>
          <w:sz w:val="24"/>
          <w:szCs w:val="24"/>
        </w:rPr>
        <w:t xml:space="preserve"> atom throughout time (from the beginning to the end of the diffraction collection protocol) and space (throughout all unit cells that the X-ray beam is diffracted</w:t>
      </w:r>
      <w:del w:id="11" w:author="jonathan" w:date="2016-01-12T22:21:00Z">
        <w:r w:rsidR="004A7FC0" w:rsidDel="00E578DF">
          <w:rPr>
            <w:sz w:val="24"/>
            <w:szCs w:val="24"/>
          </w:rPr>
          <w:delText xml:space="preserve"> by</w:delText>
        </w:r>
      </w:del>
      <w:r w:rsidR="004A7FC0">
        <w:rPr>
          <w:sz w:val="24"/>
          <w:szCs w:val="24"/>
        </w:rPr>
        <w:t>)</w:t>
      </w:r>
      <w:del w:id="12" w:author="jonathan" w:date="2016-01-12T22:23:00Z">
        <w:r w:rsidR="004A7FC0" w:rsidDel="00E578DF">
          <w:rPr>
            <w:sz w:val="24"/>
            <w:szCs w:val="24"/>
          </w:rPr>
          <w:delText>,</w:delText>
        </w:r>
      </w:del>
      <w:ins w:id="13" w:author="jonathan" w:date="2016-01-12T22:23:00Z">
        <w:r w:rsidR="00E578DF">
          <w:rPr>
            <w:sz w:val="24"/>
            <w:szCs w:val="24"/>
          </w:rPr>
          <w:t>.</w:t>
        </w:r>
      </w:ins>
      <w:commentRangeEnd w:id="8"/>
      <w:ins w:id="14" w:author="jonathan" w:date="2016-01-12T22:24:00Z">
        <w:r w:rsidR="00E578DF">
          <w:rPr>
            <w:rStyle w:val="CommentReference"/>
          </w:rPr>
          <w:commentReference w:id="8"/>
        </w:r>
      </w:ins>
      <w:r w:rsidR="004A7FC0">
        <w:rPr>
          <w:sz w:val="24"/>
          <w:szCs w:val="24"/>
        </w:rPr>
        <w:t xml:space="preserve"> </w:t>
      </w:r>
      <w:del w:id="15" w:author="jonathan" w:date="2016-01-12T22:23:00Z">
        <w:r w:rsidR="004A7FC0" w:rsidDel="00E578DF">
          <w:rPr>
            <w:sz w:val="24"/>
            <w:szCs w:val="24"/>
          </w:rPr>
          <w:delText>where</w:delText>
        </w:r>
      </w:del>
      <w:r w:rsidR="004A7FC0">
        <w:rPr>
          <w:sz w:val="24"/>
          <w:szCs w:val="24"/>
        </w:rPr>
        <w:t xml:space="preserve"> </w:t>
      </w:r>
      <w:del w:id="16" w:author="jonathan" w:date="2016-01-12T22:23:00Z">
        <w:r w:rsidR="004A7FC0" w:rsidDel="00E578DF">
          <w:rPr>
            <w:sz w:val="24"/>
            <w:szCs w:val="24"/>
          </w:rPr>
          <w:delText>a</w:delText>
        </w:r>
      </w:del>
      <w:ins w:id="17" w:author="jonathan" w:date="2016-01-12T22:23:00Z">
        <w:r w:rsidR="00E578DF">
          <w:rPr>
            <w:sz w:val="24"/>
            <w:szCs w:val="24"/>
          </w:rPr>
          <w:t>A</w:t>
        </w:r>
      </w:ins>
      <w:r w:rsidRPr="007F2D4F">
        <w:rPr>
          <w:sz w:val="24"/>
          <w:szCs w:val="24"/>
        </w:rPr>
        <w:t xml:space="preserve">toms </w:t>
      </w:r>
      <w:r w:rsidR="004A7FC0">
        <w:rPr>
          <w:sz w:val="24"/>
          <w:szCs w:val="24"/>
        </w:rPr>
        <w:t xml:space="preserve">with </w:t>
      </w:r>
      <w:del w:id="18" w:author="jonathan" w:date="2016-01-12T22:23:00Z">
        <w:r w:rsidR="004A7FC0" w:rsidDel="00E578DF">
          <w:rPr>
            <w:sz w:val="24"/>
            <w:szCs w:val="24"/>
          </w:rPr>
          <w:delText xml:space="preserve">the </w:delText>
        </w:r>
      </w:del>
      <w:r w:rsidR="004A7FC0">
        <w:rPr>
          <w:sz w:val="24"/>
          <w:szCs w:val="24"/>
        </w:rPr>
        <w:t>larger</w:t>
      </w:r>
      <w:ins w:id="19" w:author="jonathan" w:date="2016-01-12T22:23:00Z">
        <w:r w:rsidR="00E578DF">
          <w:rPr>
            <w:sz w:val="24"/>
            <w:szCs w:val="24"/>
          </w:rPr>
          <w:t xml:space="preserve"> spatial</w:t>
        </w:r>
      </w:ins>
      <w:r w:rsidR="004A7FC0">
        <w:rPr>
          <w:sz w:val="24"/>
          <w:szCs w:val="24"/>
        </w:rPr>
        <w:t xml:space="preserve"> distributions </w:t>
      </w:r>
      <w:r w:rsidRPr="007F2D4F">
        <w:rPr>
          <w:sz w:val="24"/>
          <w:szCs w:val="24"/>
        </w:rPr>
        <w:t xml:space="preserve">will have </w:t>
      </w:r>
      <w:r w:rsidR="004A7FC0">
        <w:rPr>
          <w:sz w:val="24"/>
          <w:szCs w:val="24"/>
        </w:rPr>
        <w:t xml:space="preserve">higher B factor values. </w:t>
      </w:r>
      <w:r w:rsidR="00D92C42">
        <w:rPr>
          <w:sz w:val="24"/>
          <w:szCs w:val="24"/>
        </w:rPr>
        <w:t>Atomic B factors can increase as a result of</w:t>
      </w:r>
      <w:r w:rsidR="004A7FC0">
        <w:rPr>
          <w:sz w:val="24"/>
          <w:szCs w:val="24"/>
        </w:rPr>
        <w:t xml:space="preserve"> a number of</w:t>
      </w:r>
      <w:r w:rsidRPr="007F2D4F">
        <w:rPr>
          <w:sz w:val="24"/>
          <w:szCs w:val="24"/>
        </w:rPr>
        <w:t xml:space="preserve"> different factors: </w:t>
      </w:r>
      <w:r w:rsidR="00D92C42">
        <w:rPr>
          <w:sz w:val="24"/>
          <w:szCs w:val="24"/>
        </w:rPr>
        <w:t xml:space="preserve">increased </w:t>
      </w:r>
      <w:r w:rsidR="004A7FC0">
        <w:rPr>
          <w:sz w:val="24"/>
          <w:szCs w:val="24"/>
        </w:rPr>
        <w:t>dynamic disorder (</w:t>
      </w:r>
      <w:r w:rsidRPr="007F2D4F">
        <w:rPr>
          <w:sz w:val="24"/>
          <w:szCs w:val="24"/>
        </w:rPr>
        <w:t>increased thermal motion</w:t>
      </w:r>
      <w:r w:rsidR="004A7FC0">
        <w:rPr>
          <w:sz w:val="24"/>
          <w:szCs w:val="24"/>
        </w:rPr>
        <w:t xml:space="preserve"> - correlated to temperature),</w:t>
      </w:r>
      <w:r w:rsidRPr="007F2D4F">
        <w:rPr>
          <w:sz w:val="24"/>
          <w:szCs w:val="24"/>
        </w:rPr>
        <w:t xml:space="preserve"> </w:t>
      </w:r>
      <w:r w:rsidR="00D92C42">
        <w:rPr>
          <w:sz w:val="24"/>
          <w:szCs w:val="24"/>
        </w:rPr>
        <w:t xml:space="preserve">increased </w:t>
      </w:r>
      <w:r w:rsidR="004A7FC0">
        <w:rPr>
          <w:sz w:val="24"/>
          <w:szCs w:val="24"/>
        </w:rPr>
        <w:t>static disorder (e.g. multiple conformations of residues or the atom being located on mobile loops and chain termini),</w:t>
      </w:r>
      <w:r w:rsidR="00D92C42">
        <w:rPr>
          <w:sz w:val="24"/>
          <w:szCs w:val="24"/>
        </w:rPr>
        <w:t xml:space="preserve"> incorrectly refining the correct number of electrons into a region of electron density (i.e. the incorrect element or </w:t>
      </w:r>
      <w:r w:rsidR="00D92C42" w:rsidRPr="00D92C42">
        <w:rPr>
          <w:b/>
          <w:sz w:val="24"/>
          <w:szCs w:val="24"/>
        </w:rPr>
        <w:t>elemental charge</w:t>
      </w:r>
      <w:r w:rsidR="00D92C42">
        <w:rPr>
          <w:sz w:val="24"/>
          <w:szCs w:val="24"/>
        </w:rPr>
        <w:t>), incorrectly refining atomic occupancy</w:t>
      </w:r>
      <w:r w:rsidRPr="007F2D4F">
        <w:rPr>
          <w:sz w:val="24"/>
          <w:szCs w:val="24"/>
        </w:rPr>
        <w:t xml:space="preserve">. </w:t>
      </w:r>
      <w:r w:rsidR="005115DB" w:rsidRPr="005115DB">
        <w:rPr>
          <w:b/>
          <w:i/>
          <w:sz w:val="24"/>
          <w:szCs w:val="24"/>
        </w:rPr>
        <w:t>B</w:t>
      </w:r>
      <w:r w:rsidR="005115DB" w:rsidRPr="005115DB">
        <w:rPr>
          <w:b/>
          <w:sz w:val="24"/>
          <w:szCs w:val="24"/>
          <w:vertAlign w:val="subscript"/>
        </w:rPr>
        <w:t>Damage</w:t>
      </w:r>
      <w:r w:rsidR="005115DB" w:rsidRPr="005115DB">
        <w:rPr>
          <w:b/>
          <w:sz w:val="24"/>
          <w:szCs w:val="24"/>
        </w:rPr>
        <w:t xml:space="preserve"> </w:t>
      </w:r>
      <w:r w:rsidRPr="007F2D4F">
        <w:rPr>
          <w:sz w:val="24"/>
          <w:szCs w:val="24"/>
        </w:rPr>
        <w:t xml:space="preserve">is a metric that attempts to </w:t>
      </w:r>
      <w:r w:rsidRPr="004A7FC0">
        <w:rPr>
          <w:b/>
          <w:sz w:val="24"/>
          <w:szCs w:val="24"/>
        </w:rPr>
        <w:t>deconvolute</w:t>
      </w:r>
      <w:r w:rsidR="004A7FC0">
        <w:rPr>
          <w:sz w:val="24"/>
          <w:szCs w:val="24"/>
        </w:rPr>
        <w:t xml:space="preserve"> the </w:t>
      </w:r>
      <w:commentRangeStart w:id="20"/>
      <w:r w:rsidR="004A7FC0">
        <w:rPr>
          <w:b/>
          <w:i/>
          <w:sz w:val="24"/>
          <w:szCs w:val="24"/>
        </w:rPr>
        <w:t>crystallographic packing density</w:t>
      </w:r>
      <w:commentRangeEnd w:id="20"/>
      <w:r w:rsidR="00567D19">
        <w:rPr>
          <w:rStyle w:val="CommentReference"/>
        </w:rPr>
        <w:commentReference w:id="20"/>
      </w:r>
      <w:r w:rsidR="004A7FC0">
        <w:rPr>
          <w:sz w:val="24"/>
          <w:szCs w:val="24"/>
        </w:rPr>
        <w:t xml:space="preserve"> to give an "effective</w:t>
      </w:r>
      <w:r w:rsidRPr="007F2D4F">
        <w:rPr>
          <w:sz w:val="24"/>
          <w:szCs w:val="24"/>
        </w:rPr>
        <w:t xml:space="preserve"> B factor value</w:t>
      </w:r>
      <w:r w:rsidR="004A7FC0">
        <w:rPr>
          <w:sz w:val="24"/>
          <w:szCs w:val="24"/>
        </w:rPr>
        <w:t>”</w:t>
      </w:r>
      <w:r w:rsidRPr="007F2D4F">
        <w:rPr>
          <w:sz w:val="24"/>
          <w:szCs w:val="24"/>
        </w:rPr>
        <w:t xml:space="preserve"> that is </w:t>
      </w:r>
      <w:r w:rsidR="004A7FC0">
        <w:rPr>
          <w:sz w:val="24"/>
          <w:szCs w:val="24"/>
        </w:rPr>
        <w:t>correlated to radiation damage for each atom (provided that the crystal structure has been successfully and well refined)</w:t>
      </w:r>
      <w:r w:rsidRPr="007F2D4F">
        <w:rPr>
          <w:sz w:val="24"/>
          <w:szCs w:val="24"/>
        </w:rPr>
        <w:t xml:space="preserve">. </w:t>
      </w:r>
    </w:p>
    <w:p w14:paraId="4F1A4AE8" w14:textId="77777777" w:rsidR="00917663" w:rsidRDefault="00917663" w:rsidP="00EB02C2">
      <w:pPr>
        <w:spacing w:after="0"/>
        <w:jc w:val="both"/>
        <w:rPr>
          <w:sz w:val="24"/>
          <w:szCs w:val="24"/>
        </w:rPr>
      </w:pPr>
    </w:p>
    <w:tbl>
      <w:tblPr>
        <w:tblStyle w:val="TableGrid"/>
        <w:tblW w:w="0" w:type="auto"/>
        <w:tblLook w:val="04A0" w:firstRow="1" w:lastRow="0" w:firstColumn="1" w:lastColumn="0" w:noHBand="0" w:noVBand="1"/>
      </w:tblPr>
      <w:tblGrid>
        <w:gridCol w:w="2830"/>
        <w:gridCol w:w="5103"/>
        <w:gridCol w:w="1010"/>
      </w:tblGrid>
      <w:tr w:rsidR="00D92C42" w14:paraId="40244134" w14:textId="77777777" w:rsidTr="00B9324B">
        <w:tc>
          <w:tcPr>
            <w:tcW w:w="2830" w:type="dxa"/>
            <w:vMerge w:val="restart"/>
          </w:tcPr>
          <w:p w14:paraId="3EB8890A" w14:textId="77777777" w:rsidR="00D92C42" w:rsidRPr="00D92C42" w:rsidRDefault="00D92C42" w:rsidP="00D92C42">
            <w:pPr>
              <w:jc w:val="center"/>
              <w:rPr>
                <w:b/>
                <w:i/>
                <w:sz w:val="24"/>
                <w:szCs w:val="24"/>
              </w:rPr>
            </w:pPr>
            <w:r w:rsidRPr="00D92C42">
              <w:rPr>
                <w:b/>
                <w:i/>
                <w:sz w:val="24"/>
                <w:szCs w:val="24"/>
              </w:rPr>
              <w:t>Factor</w:t>
            </w:r>
          </w:p>
        </w:tc>
        <w:tc>
          <w:tcPr>
            <w:tcW w:w="6113" w:type="dxa"/>
            <w:gridSpan w:val="2"/>
          </w:tcPr>
          <w:p w14:paraId="486E078B" w14:textId="77777777" w:rsidR="00D92C42" w:rsidRPr="00D92C42" w:rsidRDefault="00D92C42" w:rsidP="00D92C42">
            <w:pPr>
              <w:jc w:val="center"/>
              <w:rPr>
                <w:b/>
                <w:i/>
                <w:sz w:val="24"/>
                <w:szCs w:val="24"/>
              </w:rPr>
            </w:pPr>
            <w:r w:rsidRPr="00D92C42">
              <w:rPr>
                <w:b/>
                <w:i/>
                <w:sz w:val="24"/>
                <w:szCs w:val="24"/>
              </w:rPr>
              <w:t>Correlated to</w:t>
            </w:r>
            <w:r>
              <w:rPr>
                <w:b/>
                <w:i/>
                <w:sz w:val="24"/>
                <w:szCs w:val="24"/>
              </w:rPr>
              <w:t>:</w:t>
            </w:r>
          </w:p>
        </w:tc>
      </w:tr>
      <w:tr w:rsidR="00D92C42" w14:paraId="2EB10DA8" w14:textId="77777777" w:rsidTr="00917663">
        <w:tc>
          <w:tcPr>
            <w:tcW w:w="2830" w:type="dxa"/>
            <w:vMerge/>
            <w:tcBorders>
              <w:bottom w:val="double" w:sz="4" w:space="0" w:color="auto"/>
            </w:tcBorders>
          </w:tcPr>
          <w:p w14:paraId="49E63C56" w14:textId="77777777" w:rsidR="00D92C42" w:rsidRPr="00D92C42" w:rsidRDefault="00D92C42" w:rsidP="00EB02C2">
            <w:pPr>
              <w:jc w:val="both"/>
              <w:rPr>
                <w:b/>
                <w:i/>
                <w:sz w:val="24"/>
                <w:szCs w:val="24"/>
              </w:rPr>
            </w:pPr>
          </w:p>
        </w:tc>
        <w:tc>
          <w:tcPr>
            <w:tcW w:w="5103" w:type="dxa"/>
            <w:tcBorders>
              <w:bottom w:val="double" w:sz="4" w:space="0" w:color="auto"/>
            </w:tcBorders>
          </w:tcPr>
          <w:p w14:paraId="20A57DEB" w14:textId="77777777" w:rsidR="00D92C42" w:rsidRPr="00D92C42" w:rsidRDefault="00D92C42" w:rsidP="00D92C42">
            <w:pPr>
              <w:jc w:val="center"/>
              <w:rPr>
                <w:b/>
                <w:i/>
                <w:sz w:val="24"/>
                <w:szCs w:val="24"/>
              </w:rPr>
            </w:pPr>
            <w:r>
              <w:rPr>
                <w:b/>
                <w:i/>
                <w:sz w:val="24"/>
                <w:szCs w:val="24"/>
              </w:rPr>
              <w:t>Radiation Damage?</w:t>
            </w:r>
          </w:p>
        </w:tc>
        <w:tc>
          <w:tcPr>
            <w:tcW w:w="1010" w:type="dxa"/>
            <w:tcBorders>
              <w:bottom w:val="double" w:sz="4" w:space="0" w:color="auto"/>
            </w:tcBorders>
          </w:tcPr>
          <w:p w14:paraId="07DC6F93" w14:textId="77777777" w:rsidR="00D92C42" w:rsidRPr="00D92C42" w:rsidRDefault="00D92C42" w:rsidP="00D92C42">
            <w:pPr>
              <w:jc w:val="center"/>
              <w:rPr>
                <w:b/>
                <w:i/>
                <w:sz w:val="24"/>
                <w:szCs w:val="24"/>
              </w:rPr>
            </w:pPr>
            <w:r w:rsidRPr="005115DB">
              <w:rPr>
                <w:b/>
                <w:i/>
                <w:sz w:val="24"/>
                <w:szCs w:val="24"/>
              </w:rPr>
              <w:t>B</w:t>
            </w:r>
            <w:r w:rsidRPr="005115DB">
              <w:rPr>
                <w:b/>
                <w:sz w:val="24"/>
                <w:szCs w:val="24"/>
                <w:vertAlign w:val="subscript"/>
              </w:rPr>
              <w:t>Damage</w:t>
            </w:r>
            <w:r>
              <w:rPr>
                <w:b/>
                <w:sz w:val="24"/>
                <w:szCs w:val="24"/>
              </w:rPr>
              <w:t>?</w:t>
            </w:r>
          </w:p>
        </w:tc>
      </w:tr>
      <w:tr w:rsidR="00D92C42" w14:paraId="2C33A449" w14:textId="77777777" w:rsidTr="00917663">
        <w:tc>
          <w:tcPr>
            <w:tcW w:w="2830" w:type="dxa"/>
            <w:tcBorders>
              <w:top w:val="double" w:sz="4" w:space="0" w:color="auto"/>
            </w:tcBorders>
          </w:tcPr>
          <w:p w14:paraId="5965A2CC" w14:textId="77777777" w:rsidR="00D92C42" w:rsidRDefault="00D92C42" w:rsidP="00EB02C2">
            <w:pPr>
              <w:jc w:val="both"/>
              <w:rPr>
                <w:sz w:val="24"/>
                <w:szCs w:val="24"/>
              </w:rPr>
            </w:pPr>
            <w:r>
              <w:rPr>
                <w:sz w:val="24"/>
                <w:szCs w:val="24"/>
              </w:rPr>
              <w:t>Dynamic disorder</w:t>
            </w:r>
          </w:p>
        </w:tc>
        <w:tc>
          <w:tcPr>
            <w:tcW w:w="5103" w:type="dxa"/>
            <w:tcBorders>
              <w:top w:val="double" w:sz="4" w:space="0" w:color="auto"/>
            </w:tcBorders>
          </w:tcPr>
          <w:p w14:paraId="2B2351DD" w14:textId="77777777" w:rsidR="00D92C42" w:rsidRPr="00D92C42" w:rsidRDefault="00D92C42" w:rsidP="00EB02C2">
            <w:pPr>
              <w:jc w:val="both"/>
              <w:rPr>
                <w:sz w:val="24"/>
                <w:szCs w:val="24"/>
                <w:vertAlign w:val="superscript"/>
              </w:rPr>
            </w:pPr>
            <w:r>
              <w:rPr>
                <w:sz w:val="24"/>
                <w:szCs w:val="24"/>
              </w:rPr>
              <w:t>Yes</w:t>
            </w:r>
            <w:r>
              <w:rPr>
                <w:sz w:val="24"/>
                <w:szCs w:val="24"/>
                <w:vertAlign w:val="superscript"/>
              </w:rPr>
              <w:t>[1]</w:t>
            </w:r>
          </w:p>
        </w:tc>
        <w:tc>
          <w:tcPr>
            <w:tcW w:w="1010" w:type="dxa"/>
            <w:tcBorders>
              <w:top w:val="double" w:sz="4" w:space="0" w:color="auto"/>
            </w:tcBorders>
          </w:tcPr>
          <w:p w14:paraId="05085864" w14:textId="77777777" w:rsidR="00D92C42" w:rsidRDefault="00D92C42" w:rsidP="00EB02C2">
            <w:pPr>
              <w:jc w:val="both"/>
              <w:rPr>
                <w:sz w:val="24"/>
                <w:szCs w:val="24"/>
              </w:rPr>
            </w:pPr>
            <w:r>
              <w:rPr>
                <w:sz w:val="24"/>
                <w:szCs w:val="24"/>
              </w:rPr>
              <w:t>No</w:t>
            </w:r>
          </w:p>
        </w:tc>
      </w:tr>
      <w:tr w:rsidR="00D92C42" w14:paraId="783CA588" w14:textId="77777777" w:rsidTr="00917663">
        <w:tc>
          <w:tcPr>
            <w:tcW w:w="2830" w:type="dxa"/>
          </w:tcPr>
          <w:p w14:paraId="54324196" w14:textId="77777777" w:rsidR="00D92C42" w:rsidRDefault="00D92C42" w:rsidP="00EB02C2">
            <w:pPr>
              <w:jc w:val="both"/>
              <w:rPr>
                <w:sz w:val="24"/>
                <w:szCs w:val="24"/>
              </w:rPr>
            </w:pPr>
            <w:r>
              <w:rPr>
                <w:sz w:val="24"/>
                <w:szCs w:val="24"/>
              </w:rPr>
              <w:t>Static disorder</w:t>
            </w:r>
          </w:p>
        </w:tc>
        <w:tc>
          <w:tcPr>
            <w:tcW w:w="5103" w:type="dxa"/>
          </w:tcPr>
          <w:p w14:paraId="270AF2C2" w14:textId="77777777" w:rsidR="00D92C42" w:rsidRDefault="00D92C42" w:rsidP="00EB02C2">
            <w:pPr>
              <w:jc w:val="both"/>
              <w:rPr>
                <w:sz w:val="24"/>
                <w:szCs w:val="24"/>
              </w:rPr>
            </w:pPr>
            <w:r>
              <w:rPr>
                <w:sz w:val="24"/>
                <w:szCs w:val="24"/>
              </w:rPr>
              <w:t>Yes – e.g. reduction of disulphide bond</w:t>
            </w:r>
          </w:p>
        </w:tc>
        <w:tc>
          <w:tcPr>
            <w:tcW w:w="1010" w:type="dxa"/>
          </w:tcPr>
          <w:p w14:paraId="6A0FB917" w14:textId="77777777" w:rsidR="00D92C42" w:rsidRDefault="00D92C42" w:rsidP="00EB02C2">
            <w:pPr>
              <w:jc w:val="both"/>
              <w:rPr>
                <w:sz w:val="24"/>
                <w:szCs w:val="24"/>
              </w:rPr>
            </w:pPr>
            <w:r>
              <w:rPr>
                <w:sz w:val="24"/>
                <w:szCs w:val="24"/>
              </w:rPr>
              <w:t>Yes</w:t>
            </w:r>
          </w:p>
        </w:tc>
      </w:tr>
      <w:tr w:rsidR="00D92C42" w14:paraId="0DF35660" w14:textId="77777777" w:rsidTr="00917663">
        <w:tc>
          <w:tcPr>
            <w:tcW w:w="2830" w:type="dxa"/>
          </w:tcPr>
          <w:p w14:paraId="49A74E1D" w14:textId="77777777" w:rsidR="00D92C42" w:rsidRDefault="00D92C42" w:rsidP="00EB02C2">
            <w:pPr>
              <w:jc w:val="both"/>
              <w:rPr>
                <w:sz w:val="24"/>
                <w:szCs w:val="24"/>
              </w:rPr>
            </w:pPr>
            <w:r>
              <w:rPr>
                <w:sz w:val="24"/>
                <w:szCs w:val="24"/>
              </w:rPr>
              <w:t>Element/elemental charge</w:t>
            </w:r>
          </w:p>
        </w:tc>
        <w:tc>
          <w:tcPr>
            <w:tcW w:w="5103" w:type="dxa"/>
          </w:tcPr>
          <w:p w14:paraId="326C842E" w14:textId="77777777" w:rsidR="00D92C42" w:rsidRDefault="00D92C42" w:rsidP="00EB02C2">
            <w:pPr>
              <w:jc w:val="both"/>
              <w:rPr>
                <w:sz w:val="24"/>
                <w:szCs w:val="24"/>
              </w:rPr>
            </w:pPr>
            <w:r>
              <w:rPr>
                <w:sz w:val="24"/>
                <w:szCs w:val="24"/>
              </w:rPr>
              <w:t>Yes – e.g. reduction of metal ions</w:t>
            </w:r>
          </w:p>
        </w:tc>
        <w:tc>
          <w:tcPr>
            <w:tcW w:w="1010" w:type="dxa"/>
          </w:tcPr>
          <w:p w14:paraId="0817A3CB" w14:textId="77777777" w:rsidR="00D92C42" w:rsidRDefault="00D92C42" w:rsidP="00EB02C2">
            <w:pPr>
              <w:jc w:val="both"/>
              <w:rPr>
                <w:sz w:val="24"/>
                <w:szCs w:val="24"/>
              </w:rPr>
            </w:pPr>
            <w:r>
              <w:rPr>
                <w:sz w:val="24"/>
                <w:szCs w:val="24"/>
              </w:rPr>
              <w:t>Yes</w:t>
            </w:r>
          </w:p>
        </w:tc>
      </w:tr>
      <w:tr w:rsidR="00D92C42" w14:paraId="349050F9" w14:textId="77777777" w:rsidTr="00917663">
        <w:tc>
          <w:tcPr>
            <w:tcW w:w="2830" w:type="dxa"/>
          </w:tcPr>
          <w:p w14:paraId="4B455A1F" w14:textId="77777777" w:rsidR="00D92C42" w:rsidRDefault="00D92C42" w:rsidP="00EB02C2">
            <w:pPr>
              <w:jc w:val="both"/>
              <w:rPr>
                <w:sz w:val="24"/>
                <w:szCs w:val="24"/>
              </w:rPr>
            </w:pPr>
            <w:r>
              <w:rPr>
                <w:sz w:val="24"/>
                <w:szCs w:val="24"/>
              </w:rPr>
              <w:t>Atomic occupancy</w:t>
            </w:r>
          </w:p>
        </w:tc>
        <w:tc>
          <w:tcPr>
            <w:tcW w:w="5103" w:type="dxa"/>
          </w:tcPr>
          <w:p w14:paraId="3E9F2869" w14:textId="77777777" w:rsidR="00D92C42" w:rsidRDefault="00D92C42" w:rsidP="00EB02C2">
            <w:pPr>
              <w:jc w:val="both"/>
              <w:rPr>
                <w:sz w:val="24"/>
                <w:szCs w:val="24"/>
              </w:rPr>
            </w:pPr>
            <w:r>
              <w:rPr>
                <w:sz w:val="24"/>
                <w:szCs w:val="24"/>
              </w:rPr>
              <w:t>No</w:t>
            </w:r>
          </w:p>
        </w:tc>
        <w:tc>
          <w:tcPr>
            <w:tcW w:w="1010" w:type="dxa"/>
          </w:tcPr>
          <w:p w14:paraId="7ADE131E" w14:textId="77777777" w:rsidR="00D92C42" w:rsidRDefault="00D92C42" w:rsidP="00EB02C2">
            <w:pPr>
              <w:jc w:val="both"/>
              <w:rPr>
                <w:sz w:val="24"/>
                <w:szCs w:val="24"/>
              </w:rPr>
            </w:pPr>
            <w:r>
              <w:rPr>
                <w:sz w:val="24"/>
                <w:szCs w:val="24"/>
              </w:rPr>
              <w:t>No</w:t>
            </w:r>
          </w:p>
        </w:tc>
      </w:tr>
      <w:tr w:rsidR="00D92C42" w14:paraId="19AB3226" w14:textId="77777777" w:rsidTr="00917663">
        <w:tc>
          <w:tcPr>
            <w:tcW w:w="2830" w:type="dxa"/>
          </w:tcPr>
          <w:p w14:paraId="1F7F29AA" w14:textId="77777777" w:rsidR="00D92C42" w:rsidRDefault="00D92C42" w:rsidP="00EB02C2">
            <w:pPr>
              <w:jc w:val="both"/>
              <w:rPr>
                <w:sz w:val="24"/>
                <w:szCs w:val="24"/>
              </w:rPr>
            </w:pPr>
            <w:commentRangeStart w:id="21"/>
            <w:r>
              <w:rPr>
                <w:sz w:val="24"/>
                <w:szCs w:val="24"/>
              </w:rPr>
              <w:t>Crystallographic Packing</w:t>
            </w:r>
          </w:p>
        </w:tc>
        <w:tc>
          <w:tcPr>
            <w:tcW w:w="5103" w:type="dxa"/>
          </w:tcPr>
          <w:p w14:paraId="6C6E23FD" w14:textId="77777777" w:rsidR="00D92C42" w:rsidRDefault="00D92C42" w:rsidP="00EB02C2">
            <w:pPr>
              <w:jc w:val="both"/>
              <w:rPr>
                <w:sz w:val="24"/>
                <w:szCs w:val="24"/>
              </w:rPr>
            </w:pPr>
            <w:r>
              <w:rPr>
                <w:sz w:val="24"/>
                <w:szCs w:val="24"/>
              </w:rPr>
              <w:t>No</w:t>
            </w:r>
          </w:p>
        </w:tc>
        <w:tc>
          <w:tcPr>
            <w:tcW w:w="1010" w:type="dxa"/>
          </w:tcPr>
          <w:p w14:paraId="58679AD1" w14:textId="77777777" w:rsidR="00D92C42" w:rsidRDefault="00D92C42" w:rsidP="00EB02C2">
            <w:pPr>
              <w:jc w:val="both"/>
              <w:rPr>
                <w:sz w:val="24"/>
                <w:szCs w:val="24"/>
              </w:rPr>
            </w:pPr>
            <w:r>
              <w:rPr>
                <w:sz w:val="24"/>
                <w:szCs w:val="24"/>
              </w:rPr>
              <w:t>No</w:t>
            </w:r>
            <w:commentRangeEnd w:id="21"/>
            <w:r w:rsidR="005D2C2B">
              <w:rPr>
                <w:rStyle w:val="CommentReference"/>
              </w:rPr>
              <w:commentReference w:id="21"/>
            </w:r>
          </w:p>
        </w:tc>
      </w:tr>
    </w:tbl>
    <w:p w14:paraId="57AF96B2" w14:textId="77777777" w:rsidR="00D92C42" w:rsidRPr="00917663" w:rsidRDefault="00917663" w:rsidP="00EB02C2">
      <w:pPr>
        <w:spacing w:after="0"/>
        <w:jc w:val="both"/>
        <w:rPr>
          <w:sz w:val="24"/>
          <w:szCs w:val="24"/>
        </w:rPr>
      </w:pPr>
      <w:r>
        <w:rPr>
          <w:sz w:val="24"/>
          <w:szCs w:val="24"/>
        </w:rPr>
        <w:t xml:space="preserve">[1] During irradiation with the beam, there are local increases in temperature. This increases the dynamic disorder (thermal motion) of the atoms, but it does so </w:t>
      </w:r>
      <w:r w:rsidRPr="00917663">
        <w:rPr>
          <w:b/>
          <w:sz w:val="24"/>
          <w:szCs w:val="24"/>
        </w:rPr>
        <w:t>uniformly</w:t>
      </w:r>
      <w:r>
        <w:rPr>
          <w:sz w:val="24"/>
          <w:szCs w:val="24"/>
        </w:rPr>
        <w:t xml:space="preserve">, so will not correlate to </w:t>
      </w:r>
      <w:r w:rsidRPr="005115DB">
        <w:rPr>
          <w:b/>
          <w:i/>
          <w:sz w:val="24"/>
          <w:szCs w:val="24"/>
        </w:rPr>
        <w:t>B</w:t>
      </w:r>
      <w:r w:rsidRPr="005115DB">
        <w:rPr>
          <w:b/>
          <w:sz w:val="24"/>
          <w:szCs w:val="24"/>
          <w:vertAlign w:val="subscript"/>
        </w:rPr>
        <w:t>Damage</w:t>
      </w:r>
      <w:r>
        <w:rPr>
          <w:b/>
          <w:sz w:val="24"/>
          <w:szCs w:val="24"/>
        </w:rPr>
        <w:t>.</w:t>
      </w:r>
    </w:p>
    <w:p w14:paraId="06352207" w14:textId="77777777" w:rsidR="005115DB" w:rsidRPr="007F2D4F" w:rsidRDefault="005115DB" w:rsidP="00EB02C2">
      <w:pPr>
        <w:spacing w:after="0"/>
        <w:jc w:val="both"/>
        <w:rPr>
          <w:sz w:val="24"/>
          <w:szCs w:val="24"/>
        </w:rPr>
      </w:pPr>
    </w:p>
    <w:p w14:paraId="3F672795" w14:textId="32587BD9" w:rsidR="007F2D4F" w:rsidRDefault="003F728E" w:rsidP="00EB02C2">
      <w:pPr>
        <w:spacing w:after="0"/>
        <w:jc w:val="both"/>
        <w:rPr>
          <w:sz w:val="24"/>
          <w:szCs w:val="24"/>
        </w:rPr>
      </w:pPr>
      <w:r w:rsidRPr="005115DB">
        <w:rPr>
          <w:b/>
          <w:i/>
          <w:sz w:val="24"/>
          <w:szCs w:val="24"/>
        </w:rPr>
        <w:t>B</w:t>
      </w:r>
      <w:r w:rsidRPr="005115DB">
        <w:rPr>
          <w:b/>
          <w:sz w:val="24"/>
          <w:szCs w:val="24"/>
          <w:vertAlign w:val="subscript"/>
        </w:rPr>
        <w:t>Damage</w:t>
      </w:r>
      <w:r w:rsidRPr="007F2D4F">
        <w:rPr>
          <w:sz w:val="24"/>
          <w:szCs w:val="24"/>
        </w:rPr>
        <w:t xml:space="preserve"> </w:t>
      </w:r>
      <w:r w:rsidR="007F2D4F" w:rsidRPr="007F2D4F">
        <w:rPr>
          <w:sz w:val="24"/>
          <w:szCs w:val="24"/>
        </w:rPr>
        <w:t xml:space="preserve">for a given atom is the ratio of the atom's B factor and the average B factor of atoms within a </w:t>
      </w:r>
      <w:r w:rsidR="007F2D4F" w:rsidRPr="007F2D4F">
        <w:rPr>
          <w:i/>
          <w:iCs/>
          <w:sz w:val="24"/>
          <w:szCs w:val="24"/>
        </w:rPr>
        <w:t>similar packing density</w:t>
      </w:r>
      <w:r w:rsidR="007F2D4F" w:rsidRPr="007F2D4F">
        <w:rPr>
          <w:sz w:val="24"/>
          <w:szCs w:val="24"/>
        </w:rPr>
        <w:t xml:space="preserve">. Atoms are grouped into </w:t>
      </w:r>
      <w:r>
        <w:rPr>
          <w:b/>
          <w:bCs/>
          <w:sz w:val="24"/>
          <w:szCs w:val="24"/>
        </w:rPr>
        <w:t>s</w:t>
      </w:r>
      <w:r w:rsidR="007F2D4F" w:rsidRPr="007F2D4F">
        <w:rPr>
          <w:b/>
          <w:bCs/>
          <w:sz w:val="24"/>
          <w:szCs w:val="24"/>
        </w:rPr>
        <w:t>imilar packing density</w:t>
      </w:r>
      <w:r w:rsidR="007F2D4F" w:rsidRPr="007F2D4F">
        <w:rPr>
          <w:sz w:val="24"/>
          <w:szCs w:val="24"/>
        </w:rPr>
        <w:t xml:space="preserve"> environments, meaning that atoms in that group have a similar </w:t>
      </w:r>
      <w:del w:id="22" w:author="jonathan" w:date="2016-01-12T22:36:00Z">
        <w:r w:rsidR="007F2D4F" w:rsidRPr="007F2D4F" w:rsidDel="005D2C2B">
          <w:rPr>
            <w:sz w:val="24"/>
            <w:szCs w:val="24"/>
          </w:rPr>
          <w:delText xml:space="preserve">surrounding </w:delText>
        </w:r>
      </w:del>
      <w:ins w:id="23" w:author="jonathan" w:date="2016-01-12T22:36:00Z">
        <w:r w:rsidR="005D2C2B">
          <w:rPr>
            <w:sz w:val="24"/>
            <w:szCs w:val="24"/>
          </w:rPr>
          <w:t>local</w:t>
        </w:r>
        <w:r w:rsidR="005D2C2B" w:rsidRPr="007F2D4F">
          <w:rPr>
            <w:sz w:val="24"/>
            <w:szCs w:val="24"/>
          </w:rPr>
          <w:t xml:space="preserve"> </w:t>
        </w:r>
      </w:ins>
      <w:r w:rsidR="007F2D4F" w:rsidRPr="007F2D4F">
        <w:rPr>
          <w:sz w:val="24"/>
          <w:szCs w:val="24"/>
        </w:rPr>
        <w:t>atomic environment which can be defined in several ways. The default here is that atoms with similar packing densities have a similar number of atoms within a given radius of the atom.</w:t>
      </w:r>
    </w:p>
    <w:p w14:paraId="73664C14" w14:textId="77777777" w:rsidR="005115DB" w:rsidRDefault="005115DB" w:rsidP="00EB02C2">
      <w:pPr>
        <w:spacing w:after="0"/>
        <w:jc w:val="both"/>
        <w:rPr>
          <w:sz w:val="24"/>
          <w:szCs w:val="24"/>
        </w:rPr>
      </w:pPr>
    </w:p>
    <w:p w14:paraId="36818A03" w14:textId="77777777" w:rsidR="00EB02C2" w:rsidRDefault="00EB02C2" w:rsidP="00EB02C2">
      <w:pPr>
        <w:jc w:val="both"/>
        <w:rPr>
          <w:b/>
          <w:bCs/>
          <w:sz w:val="32"/>
          <w:szCs w:val="32"/>
          <w:u w:val="single"/>
        </w:rPr>
      </w:pPr>
      <w:r>
        <w:rPr>
          <w:b/>
          <w:bCs/>
          <w:sz w:val="32"/>
          <w:szCs w:val="32"/>
          <w:u w:val="single"/>
        </w:rPr>
        <w:br w:type="page"/>
      </w:r>
    </w:p>
    <w:p w14:paraId="22985A8D" w14:textId="77777777" w:rsidR="005115DB" w:rsidRPr="005115DB" w:rsidRDefault="005115DB" w:rsidP="00A7081E">
      <w:pPr>
        <w:pStyle w:val="Heading1"/>
      </w:pPr>
      <w:bookmarkStart w:id="24" w:name="_Toc439953767"/>
      <w:r w:rsidRPr="005115DB">
        <w:lastRenderedPageBreak/>
        <w:t>Usage</w:t>
      </w:r>
      <w:r w:rsidR="000C393F">
        <w:t xml:space="preserve"> - Inputs</w:t>
      </w:r>
      <w:bookmarkEnd w:id="24"/>
    </w:p>
    <w:p w14:paraId="49D6954F" w14:textId="77777777" w:rsidR="005115DB" w:rsidRDefault="005115DB" w:rsidP="00EB02C2">
      <w:pPr>
        <w:spacing w:after="0"/>
        <w:jc w:val="both"/>
        <w:rPr>
          <w:sz w:val="24"/>
          <w:szCs w:val="24"/>
        </w:rPr>
      </w:pPr>
    </w:p>
    <w:p w14:paraId="482AD97B" w14:textId="77777777" w:rsidR="004A64BF" w:rsidRPr="000C393F" w:rsidRDefault="004A64BF" w:rsidP="00A7081E">
      <w:pPr>
        <w:pStyle w:val="Heading2"/>
      </w:pPr>
      <w:bookmarkStart w:id="25" w:name="_Toc439953768"/>
      <w:r w:rsidRPr="00A7081E">
        <w:t>Required</w:t>
      </w:r>
      <w:r w:rsidRPr="000C393F">
        <w:t xml:space="preserve"> Inputs:</w:t>
      </w:r>
      <w:bookmarkEnd w:id="25"/>
    </w:p>
    <w:p w14:paraId="2EE61F19" w14:textId="77777777" w:rsidR="00DC4570" w:rsidRPr="00DC4570" w:rsidRDefault="00DC4570" w:rsidP="00EB02C2">
      <w:pPr>
        <w:spacing w:after="0"/>
        <w:jc w:val="both"/>
        <w:rPr>
          <w:sz w:val="20"/>
          <w:szCs w:val="20"/>
        </w:rPr>
      </w:pPr>
      <w:r w:rsidRPr="00DC4570">
        <w:rPr>
          <w:sz w:val="20"/>
          <w:szCs w:val="20"/>
        </w:rPr>
        <w:t>(</w:t>
      </w:r>
      <w:r w:rsidR="005115DB" w:rsidRPr="00DC4570">
        <w:rPr>
          <w:b/>
          <w:sz w:val="20"/>
          <w:szCs w:val="20"/>
        </w:rPr>
        <w:t>CaMBDa</w:t>
      </w:r>
      <w:r w:rsidR="005115DB" w:rsidRPr="00DC4570">
        <w:rPr>
          <w:sz w:val="20"/>
          <w:szCs w:val="20"/>
        </w:rPr>
        <w:t xml:space="preserve"> takes </w:t>
      </w:r>
      <w:r w:rsidR="004A64BF" w:rsidRPr="00DC4570">
        <w:rPr>
          <w:sz w:val="20"/>
          <w:szCs w:val="20"/>
        </w:rPr>
        <w:t>a minimum of one input, which directs the program to where the a</w:t>
      </w:r>
      <w:r w:rsidRPr="00DC4570">
        <w:rPr>
          <w:sz w:val="20"/>
          <w:szCs w:val="20"/>
        </w:rPr>
        <w:t>tomic information can be found.)</w:t>
      </w:r>
    </w:p>
    <w:p w14:paraId="4D43CCA3" w14:textId="77777777" w:rsidR="00DC4570" w:rsidRPr="004836F4" w:rsidRDefault="004836F4" w:rsidP="004836F4">
      <w:pPr>
        <w:pStyle w:val="Heading3"/>
        <w:rPr>
          <w:color w:val="FFFFFF" w:themeColor="background1"/>
        </w:rPr>
      </w:pPr>
      <w:bookmarkStart w:id="26" w:name="_Toc439953769"/>
      <w:r w:rsidRPr="004836F4">
        <w:rPr>
          <w:color w:val="FFFFFF" w:themeColor="background1"/>
        </w:rPr>
        <w:t>PDB code</w:t>
      </w:r>
      <w:bookmarkEnd w:id="26"/>
    </w:p>
    <w:p w14:paraId="3D0E58CA" w14:textId="77777777" w:rsidR="005115DB" w:rsidRPr="004836F4" w:rsidRDefault="004A64BF" w:rsidP="004836F4">
      <w:pPr>
        <w:spacing w:after="0"/>
        <w:rPr>
          <w:sz w:val="24"/>
          <w:szCs w:val="24"/>
        </w:rPr>
      </w:pPr>
      <w:r w:rsidRPr="004836F4">
        <w:rPr>
          <w:sz w:val="24"/>
          <w:szCs w:val="24"/>
        </w:rPr>
        <w:t>There are two options here, if the required input is a structure publicly available on the PDB (</w:t>
      </w:r>
      <w:hyperlink r:id="rId10" w:history="1">
        <w:r w:rsidRPr="004836F4">
          <w:rPr>
            <w:rStyle w:val="Hyperlink"/>
            <w:sz w:val="24"/>
            <w:szCs w:val="24"/>
          </w:rPr>
          <w:t>http://www.rcsb.org</w:t>
        </w:r>
      </w:hyperlink>
      <w:r w:rsidRPr="004836F4">
        <w:rPr>
          <w:sz w:val="24"/>
          <w:szCs w:val="24"/>
        </w:rPr>
        <w:t xml:space="preserve">) then the four digit </w:t>
      </w:r>
      <w:r w:rsidRPr="004836F4">
        <w:rPr>
          <w:rStyle w:val="Heading3Char"/>
        </w:rPr>
        <w:t>PDB accession code</w:t>
      </w:r>
      <w:r w:rsidRPr="004836F4">
        <w:rPr>
          <w:sz w:val="24"/>
          <w:szCs w:val="24"/>
        </w:rPr>
        <w:t>, enclosed in inverted commas, is sufficient to run the program. Provided the machine on which the program is r</w:t>
      </w:r>
      <w:r w:rsidR="009F0857" w:rsidRPr="004836F4">
        <w:rPr>
          <w:sz w:val="24"/>
          <w:szCs w:val="24"/>
        </w:rPr>
        <w:t>unning has access to an internet connection, the program will automatically retrieve the required data from the PDB, and download a local copy of the PDB file.</w:t>
      </w:r>
      <w:r w:rsidR="004B4D9F" w:rsidRPr="004836F4">
        <w:rPr>
          <w:sz w:val="24"/>
          <w:szCs w:val="24"/>
        </w:rPr>
        <w:t xml:space="preserve"> </w:t>
      </w:r>
      <w:commentRangeStart w:id="27"/>
      <w:r w:rsidR="004B4D9F" w:rsidRPr="004836F4">
        <w:rPr>
          <w:sz w:val="24"/>
          <w:szCs w:val="24"/>
        </w:rPr>
        <w:t xml:space="preserve">The final input </w:t>
      </w:r>
      <w:r w:rsidR="000D7BAF">
        <w:rPr>
          <w:sz w:val="24"/>
          <w:szCs w:val="24"/>
        </w:rPr>
        <w:t xml:space="preserve">in this case </w:t>
      </w:r>
      <w:r w:rsidR="004B4D9F" w:rsidRPr="004836F4">
        <w:rPr>
          <w:sz w:val="24"/>
          <w:szCs w:val="24"/>
        </w:rPr>
        <w:t xml:space="preserve">should look something like </w:t>
      </w:r>
      <w:r w:rsidR="004B4D9F" w:rsidRPr="000D7BAF">
        <w:rPr>
          <w:b/>
          <w:sz w:val="24"/>
          <w:szCs w:val="24"/>
        </w:rPr>
        <w:t>cambda(‘####’)</w:t>
      </w:r>
      <w:commentRangeEnd w:id="27"/>
      <w:r w:rsidR="005D2C2B">
        <w:rPr>
          <w:rStyle w:val="CommentReference"/>
        </w:rPr>
        <w:commentReference w:id="27"/>
      </w:r>
    </w:p>
    <w:p w14:paraId="6A711379" w14:textId="77777777" w:rsidR="004B4D9F" w:rsidRDefault="004836F4" w:rsidP="004836F4">
      <w:pPr>
        <w:pStyle w:val="Heading3"/>
      </w:pPr>
      <w:bookmarkStart w:id="28" w:name="_Toc439953770"/>
      <w:r w:rsidRPr="004836F4">
        <w:rPr>
          <w:color w:val="FFFFFF" w:themeColor="background1"/>
        </w:rPr>
        <w:t>File Path</w:t>
      </w:r>
      <w:bookmarkEnd w:id="28"/>
    </w:p>
    <w:p w14:paraId="0F04FDD9" w14:textId="77777777" w:rsidR="009F0857" w:rsidRPr="00530F4B" w:rsidRDefault="00DC4570" w:rsidP="00EB02C2">
      <w:pPr>
        <w:spacing w:after="0"/>
        <w:jc w:val="both"/>
        <w:rPr>
          <w:b/>
          <w:sz w:val="24"/>
          <w:szCs w:val="24"/>
        </w:rPr>
      </w:pPr>
      <w:r>
        <w:rPr>
          <w:sz w:val="24"/>
          <w:szCs w:val="24"/>
        </w:rPr>
        <w:t xml:space="preserve">The other option is to provide the program with a </w:t>
      </w:r>
      <w:r w:rsidRPr="0093094E">
        <w:rPr>
          <w:rStyle w:val="Heading3Char"/>
        </w:rPr>
        <w:t xml:space="preserve">file path pointing to a local file in </w:t>
      </w:r>
      <w:r w:rsidR="004B4D9F" w:rsidRPr="0093094E">
        <w:rPr>
          <w:rStyle w:val="Heading3Char"/>
        </w:rPr>
        <w:t>PDB format</w:t>
      </w:r>
      <w:r w:rsidR="004B4D9F">
        <w:rPr>
          <w:sz w:val="24"/>
          <w:szCs w:val="24"/>
        </w:rPr>
        <w:t xml:space="preserve"> (allowed file extensions are .pdb and .txt), regardless of whether this file has been deposited in the PDB or not. No internet connection is required to run the program with this kind of input. Once again, this should be enclosed in inverted commas. The final input </w:t>
      </w:r>
      <w:r w:rsidR="000D7BAF">
        <w:rPr>
          <w:sz w:val="24"/>
          <w:szCs w:val="24"/>
        </w:rPr>
        <w:t xml:space="preserve">in this case </w:t>
      </w:r>
      <w:r w:rsidR="004B4D9F">
        <w:rPr>
          <w:sz w:val="24"/>
          <w:szCs w:val="24"/>
        </w:rPr>
        <w:t xml:space="preserve">should look something like </w:t>
      </w:r>
      <w:r w:rsidR="004B4D9F" w:rsidRPr="00530F4B">
        <w:rPr>
          <w:b/>
          <w:sz w:val="24"/>
          <w:szCs w:val="24"/>
        </w:rPr>
        <w:t>cambda(‘path/to/PDB/file/foo.pdb’)</w:t>
      </w:r>
    </w:p>
    <w:p w14:paraId="4D8B2F18" w14:textId="77777777" w:rsidR="004B4D9F" w:rsidRDefault="004B4D9F" w:rsidP="00EB02C2">
      <w:pPr>
        <w:spacing w:after="0"/>
        <w:jc w:val="both"/>
        <w:rPr>
          <w:sz w:val="24"/>
          <w:szCs w:val="24"/>
        </w:rPr>
      </w:pPr>
    </w:p>
    <w:p w14:paraId="6F9A8D93" w14:textId="77777777" w:rsidR="009F0857" w:rsidRPr="000C393F" w:rsidRDefault="009F0857" w:rsidP="00A7081E">
      <w:pPr>
        <w:pStyle w:val="Heading2"/>
      </w:pPr>
      <w:bookmarkStart w:id="29" w:name="_Toc439953771"/>
      <w:r w:rsidRPr="000C393F">
        <w:t>Optional Inputs:</w:t>
      </w:r>
      <w:bookmarkEnd w:id="29"/>
    </w:p>
    <w:p w14:paraId="173622C9" w14:textId="77777777" w:rsidR="009F0857" w:rsidRPr="00DC4570" w:rsidRDefault="00DC4570" w:rsidP="00EB02C2">
      <w:pPr>
        <w:spacing w:after="0"/>
        <w:jc w:val="both"/>
        <w:rPr>
          <w:sz w:val="20"/>
          <w:szCs w:val="20"/>
        </w:rPr>
      </w:pPr>
      <w:r w:rsidRPr="00DC4570">
        <w:rPr>
          <w:sz w:val="20"/>
          <w:szCs w:val="20"/>
        </w:rPr>
        <w:t>(</w:t>
      </w:r>
      <w:r w:rsidR="009F0857" w:rsidRPr="00DC4570">
        <w:rPr>
          <w:b/>
          <w:sz w:val="20"/>
          <w:szCs w:val="20"/>
        </w:rPr>
        <w:t>CaMBDa</w:t>
      </w:r>
      <w:r w:rsidR="009F0857" w:rsidRPr="00DC4570">
        <w:rPr>
          <w:sz w:val="20"/>
          <w:szCs w:val="20"/>
        </w:rPr>
        <w:t xml:space="preserve"> can in addition take a number of optional inputs to </w:t>
      </w:r>
      <w:r w:rsidR="000B136B">
        <w:rPr>
          <w:sz w:val="20"/>
          <w:szCs w:val="20"/>
        </w:rPr>
        <w:t>vary the output of the program</w:t>
      </w:r>
      <w:r w:rsidR="009F0857" w:rsidRPr="00DC4570">
        <w:rPr>
          <w:sz w:val="20"/>
          <w:szCs w:val="20"/>
        </w:rPr>
        <w:t>. Unless you have a specific reason for changing these outputs, leaving them as the</w:t>
      </w:r>
      <w:r w:rsidRPr="00DC4570">
        <w:rPr>
          <w:sz w:val="20"/>
          <w:szCs w:val="20"/>
        </w:rPr>
        <w:t xml:space="preserve"> default is </w:t>
      </w:r>
      <w:r w:rsidR="000B136B">
        <w:rPr>
          <w:sz w:val="20"/>
          <w:szCs w:val="20"/>
        </w:rPr>
        <w:t>recommended</w:t>
      </w:r>
      <w:r w:rsidRPr="00DC4570">
        <w:rPr>
          <w:sz w:val="20"/>
          <w:szCs w:val="20"/>
        </w:rPr>
        <w:t>.)</w:t>
      </w:r>
    </w:p>
    <w:p w14:paraId="12E13F88" w14:textId="77777777" w:rsidR="007F2D4F" w:rsidRPr="004836F4" w:rsidRDefault="004836F4" w:rsidP="004836F4">
      <w:pPr>
        <w:pStyle w:val="Heading3"/>
        <w:rPr>
          <w:color w:val="FFFFFF" w:themeColor="background1"/>
        </w:rPr>
      </w:pPr>
      <w:bookmarkStart w:id="30" w:name="_Toc439953772"/>
      <w:r w:rsidRPr="004836F4">
        <w:rPr>
          <w:color w:val="FFFFFF" w:themeColor="background1"/>
        </w:rPr>
        <w:t>PDT</w:t>
      </w:r>
      <w:bookmarkEnd w:id="30"/>
    </w:p>
    <w:p w14:paraId="664EF4F5" w14:textId="77777777" w:rsidR="004B4D9F" w:rsidRDefault="003F728E" w:rsidP="00EB02C2">
      <w:pPr>
        <w:spacing w:after="0"/>
        <w:jc w:val="both"/>
        <w:rPr>
          <w:sz w:val="24"/>
          <w:szCs w:val="24"/>
        </w:rPr>
      </w:pPr>
      <w:r>
        <w:rPr>
          <w:sz w:val="24"/>
          <w:szCs w:val="24"/>
        </w:rPr>
        <w:t xml:space="preserve">If </w:t>
      </w:r>
      <w:r w:rsidRPr="004836F4">
        <w:t xml:space="preserve">the </w:t>
      </w:r>
      <w:r w:rsidRPr="004836F4">
        <w:rPr>
          <w:b/>
          <w:sz w:val="24"/>
          <w:szCs w:val="24"/>
        </w:rPr>
        <w:t>Packing Density Threshold</w:t>
      </w:r>
      <w:r w:rsidRPr="004836F4">
        <w:t xml:space="preserve"> used</w:t>
      </w:r>
      <w:r>
        <w:rPr>
          <w:sz w:val="24"/>
          <w:szCs w:val="24"/>
        </w:rPr>
        <w:t xml:space="preserve"> by </w:t>
      </w:r>
      <w:r>
        <w:rPr>
          <w:b/>
          <w:sz w:val="24"/>
          <w:szCs w:val="24"/>
        </w:rPr>
        <w:t>CaMBDa</w:t>
      </w:r>
      <w:r>
        <w:rPr>
          <w:sz w:val="24"/>
          <w:szCs w:val="24"/>
        </w:rPr>
        <w:t xml:space="preserve"> is to be varied, </w:t>
      </w:r>
      <w:r w:rsidRPr="004836F4">
        <w:rPr>
          <w:b/>
          <w:sz w:val="24"/>
          <w:szCs w:val="24"/>
        </w:rPr>
        <w:t>PDT</w:t>
      </w:r>
      <w:r w:rsidRPr="00EB02C2">
        <w:rPr>
          <w:b/>
          <w:sz w:val="24"/>
          <w:szCs w:val="24"/>
        </w:rPr>
        <w:t>=##</w:t>
      </w:r>
      <w:r>
        <w:rPr>
          <w:sz w:val="24"/>
          <w:szCs w:val="24"/>
        </w:rPr>
        <w:t xml:space="preserve"> (where ## is a number in </w:t>
      </w:r>
      <w:r w:rsidRPr="003F728E">
        <w:rPr>
          <w:bCs/>
        </w:rPr>
        <w:t>ångströms</w:t>
      </w:r>
      <w:r>
        <w:rPr>
          <w:sz w:val="24"/>
          <w:szCs w:val="24"/>
        </w:rPr>
        <w:t>) can be used. The program uses a default value of 14 (</w:t>
      </w:r>
      <w:r w:rsidRPr="003F728E">
        <w:rPr>
          <w:sz w:val="24"/>
          <w:szCs w:val="24"/>
        </w:rPr>
        <w:t>Å</w:t>
      </w:r>
      <w:r>
        <w:rPr>
          <w:sz w:val="24"/>
          <w:szCs w:val="24"/>
        </w:rPr>
        <w:t>)</w:t>
      </w:r>
    </w:p>
    <w:p w14:paraId="7E184FD0" w14:textId="77777777" w:rsidR="003F728E" w:rsidRPr="004836F4" w:rsidRDefault="004836F4" w:rsidP="004836F4">
      <w:pPr>
        <w:pStyle w:val="Heading3"/>
        <w:rPr>
          <w:color w:val="FFFFFF" w:themeColor="background1"/>
        </w:rPr>
      </w:pPr>
      <w:bookmarkStart w:id="31" w:name="_Toc439953773"/>
      <w:r w:rsidRPr="004836F4">
        <w:rPr>
          <w:color w:val="FFFFFF" w:themeColor="background1"/>
        </w:rPr>
        <w:t>binSize</w:t>
      </w:r>
      <w:bookmarkEnd w:id="31"/>
    </w:p>
    <w:p w14:paraId="05BAE596" w14:textId="77777777" w:rsidR="003F728E" w:rsidRDefault="003F728E" w:rsidP="00EB02C2">
      <w:pPr>
        <w:spacing w:after="0"/>
        <w:jc w:val="both"/>
        <w:rPr>
          <w:sz w:val="24"/>
          <w:szCs w:val="24"/>
        </w:rPr>
      </w:pPr>
      <w:r>
        <w:rPr>
          <w:sz w:val="24"/>
          <w:szCs w:val="24"/>
        </w:rPr>
        <w:t xml:space="preserve">If </w:t>
      </w:r>
      <w:r w:rsidRPr="004836F4">
        <w:t xml:space="preserve">the </w:t>
      </w:r>
      <w:r w:rsidRPr="004836F4">
        <w:rPr>
          <w:b/>
          <w:sz w:val="24"/>
          <w:szCs w:val="24"/>
        </w:rPr>
        <w:t>Bin Size</w:t>
      </w:r>
      <w:r w:rsidRPr="004836F4">
        <w:t xml:space="preserve"> used</w:t>
      </w:r>
      <w:r>
        <w:rPr>
          <w:sz w:val="24"/>
          <w:szCs w:val="24"/>
        </w:rPr>
        <w:t xml:space="preserve"> </w:t>
      </w:r>
      <w:r w:rsidR="00EB02C2">
        <w:rPr>
          <w:sz w:val="24"/>
          <w:szCs w:val="24"/>
        </w:rPr>
        <w:t xml:space="preserve">by </w:t>
      </w:r>
      <w:r w:rsidR="00EB02C2">
        <w:rPr>
          <w:b/>
          <w:sz w:val="24"/>
          <w:szCs w:val="24"/>
        </w:rPr>
        <w:t>CaMBDa</w:t>
      </w:r>
      <w:r w:rsidR="00EB02C2">
        <w:rPr>
          <w:sz w:val="24"/>
          <w:szCs w:val="24"/>
        </w:rPr>
        <w:t xml:space="preserve"> </w:t>
      </w:r>
      <w:r>
        <w:rPr>
          <w:sz w:val="24"/>
          <w:szCs w:val="24"/>
        </w:rPr>
        <w:t xml:space="preserve">is to be varied, </w:t>
      </w:r>
      <w:r w:rsidRPr="004836F4">
        <w:rPr>
          <w:b/>
          <w:sz w:val="24"/>
          <w:szCs w:val="24"/>
        </w:rPr>
        <w:t>binSize</w:t>
      </w:r>
      <w:r w:rsidRPr="00EB02C2">
        <w:rPr>
          <w:b/>
          <w:sz w:val="24"/>
          <w:szCs w:val="24"/>
        </w:rPr>
        <w:t>=##</w:t>
      </w:r>
      <w:r>
        <w:rPr>
          <w:sz w:val="24"/>
          <w:szCs w:val="24"/>
        </w:rPr>
        <w:t xml:space="preserve"> (where ## is a number of atoms) can be used. The program uses a default value of 10 (atoms)</w:t>
      </w:r>
    </w:p>
    <w:p w14:paraId="6E066B41" w14:textId="77777777" w:rsidR="003F728E" w:rsidRDefault="003F728E" w:rsidP="00EB02C2">
      <w:pPr>
        <w:spacing w:after="0"/>
        <w:jc w:val="both"/>
        <w:rPr>
          <w:sz w:val="24"/>
          <w:szCs w:val="24"/>
        </w:rPr>
      </w:pPr>
    </w:p>
    <w:p w14:paraId="074D8C8F" w14:textId="77777777" w:rsidR="003F728E" w:rsidRDefault="003F728E" w:rsidP="00EB02C2">
      <w:pPr>
        <w:spacing w:after="0"/>
        <w:jc w:val="both"/>
        <w:rPr>
          <w:sz w:val="24"/>
          <w:szCs w:val="24"/>
        </w:rPr>
      </w:pPr>
      <w:r>
        <w:rPr>
          <w:sz w:val="24"/>
          <w:szCs w:val="24"/>
        </w:rPr>
        <w:t xml:space="preserve">The program can write </w:t>
      </w:r>
      <w:r w:rsidR="00EB02C2">
        <w:rPr>
          <w:sz w:val="24"/>
          <w:szCs w:val="24"/>
        </w:rPr>
        <w:t>PDB files for intermediate stages of PDB manipulation. This is a useful tool for debugging</w:t>
      </w:r>
      <w:r w:rsidR="00060F95">
        <w:rPr>
          <w:sz w:val="24"/>
          <w:szCs w:val="24"/>
        </w:rPr>
        <w:t>, but as a</w:t>
      </w:r>
      <w:r w:rsidR="00EB02C2">
        <w:rPr>
          <w:sz w:val="24"/>
          <w:szCs w:val="24"/>
        </w:rPr>
        <w:t xml:space="preserve"> default these are not produced. </w:t>
      </w:r>
      <w:r w:rsidR="00060F95">
        <w:rPr>
          <w:sz w:val="24"/>
          <w:szCs w:val="24"/>
        </w:rPr>
        <w:t>(Note that t</w:t>
      </w:r>
      <w:r w:rsidR="00EB02C2">
        <w:rPr>
          <w:sz w:val="24"/>
          <w:szCs w:val="24"/>
        </w:rPr>
        <w:t>he program will always produce a PDB file of the Unit Cell</w:t>
      </w:r>
      <w:r w:rsidR="00060F95">
        <w:rPr>
          <w:sz w:val="24"/>
          <w:szCs w:val="24"/>
        </w:rPr>
        <w:t>.) T</w:t>
      </w:r>
      <w:r w:rsidR="00EB02C2">
        <w:rPr>
          <w:sz w:val="24"/>
          <w:szCs w:val="24"/>
        </w:rPr>
        <w:t xml:space="preserve">here are two options to produce </w:t>
      </w:r>
      <w:r w:rsidR="00060F95">
        <w:rPr>
          <w:sz w:val="24"/>
          <w:szCs w:val="24"/>
        </w:rPr>
        <w:t>further</w:t>
      </w:r>
      <w:r w:rsidR="00EB02C2">
        <w:rPr>
          <w:sz w:val="24"/>
          <w:szCs w:val="24"/>
        </w:rPr>
        <w:t xml:space="preserve"> PDB files: </w:t>
      </w:r>
      <w:r w:rsidR="00EB02C2" w:rsidRPr="00060F95">
        <w:rPr>
          <w:b/>
          <w:sz w:val="24"/>
          <w:szCs w:val="24"/>
        </w:rPr>
        <w:t>createA</w:t>
      </w:r>
      <w:r w:rsidR="006028DC">
        <w:rPr>
          <w:b/>
          <w:sz w:val="24"/>
          <w:szCs w:val="24"/>
        </w:rPr>
        <w:t xml:space="preserve">UCpdb </w:t>
      </w:r>
      <w:r w:rsidR="006028DC">
        <w:rPr>
          <w:sz w:val="24"/>
          <w:szCs w:val="24"/>
        </w:rPr>
        <w:t xml:space="preserve">(create ‘all unit cells’ PDB) </w:t>
      </w:r>
      <w:r w:rsidR="00EB02C2">
        <w:rPr>
          <w:sz w:val="24"/>
          <w:szCs w:val="24"/>
        </w:rPr>
        <w:t xml:space="preserve">and </w:t>
      </w:r>
      <w:r w:rsidR="00EB02C2" w:rsidRPr="00060F95">
        <w:rPr>
          <w:b/>
          <w:sz w:val="24"/>
          <w:szCs w:val="24"/>
        </w:rPr>
        <w:t>createT</w:t>
      </w:r>
      <w:r w:rsidR="006028DC">
        <w:rPr>
          <w:b/>
          <w:sz w:val="24"/>
          <w:szCs w:val="24"/>
        </w:rPr>
        <w:t xml:space="preserve">Apdb </w:t>
      </w:r>
      <w:r w:rsidR="006028DC">
        <w:rPr>
          <w:sz w:val="24"/>
          <w:szCs w:val="24"/>
        </w:rPr>
        <w:t>(create ‘trimmed atoms’ PDB)</w:t>
      </w:r>
      <w:r w:rsidR="00EB02C2">
        <w:rPr>
          <w:sz w:val="24"/>
          <w:szCs w:val="24"/>
        </w:rPr>
        <w:t>.</w:t>
      </w:r>
      <w:r w:rsidR="00060F95">
        <w:rPr>
          <w:sz w:val="24"/>
          <w:szCs w:val="24"/>
        </w:rPr>
        <w:t xml:space="preserve"> </w:t>
      </w:r>
    </w:p>
    <w:p w14:paraId="45160BD0" w14:textId="77777777" w:rsidR="00060F95" w:rsidRDefault="00060F95" w:rsidP="00EB02C2">
      <w:pPr>
        <w:spacing w:after="0"/>
        <w:jc w:val="both"/>
        <w:rPr>
          <w:sz w:val="24"/>
          <w:szCs w:val="24"/>
        </w:rPr>
      </w:pPr>
    </w:p>
    <w:p w14:paraId="79CFF770" w14:textId="77777777" w:rsidR="00060F95" w:rsidRDefault="00060F95" w:rsidP="00EB02C2">
      <w:pPr>
        <w:spacing w:after="0"/>
        <w:jc w:val="both"/>
        <w:rPr>
          <w:sz w:val="24"/>
          <w:szCs w:val="24"/>
        </w:rPr>
      </w:pPr>
      <w:bookmarkStart w:id="32" w:name="_Toc439953774"/>
      <w:r w:rsidRPr="0001002A">
        <w:rPr>
          <w:rStyle w:val="Heading3Char"/>
        </w:rPr>
        <w:t>createA</w:t>
      </w:r>
      <w:bookmarkEnd w:id="32"/>
      <w:r w:rsidR="006028DC">
        <w:rPr>
          <w:rStyle w:val="Heading3Char"/>
        </w:rPr>
        <w:t>UCpdb</w:t>
      </w:r>
      <w:r w:rsidRPr="001B132B">
        <w:rPr>
          <w:b/>
          <w:sz w:val="24"/>
          <w:szCs w:val="24"/>
        </w:rPr>
        <w:t>=True</w:t>
      </w:r>
      <w:r>
        <w:rPr>
          <w:sz w:val="24"/>
          <w:szCs w:val="24"/>
        </w:rPr>
        <w:t xml:space="preserve"> will make the program write a PDB file which contains all the modelled atoms in a 3x3x3 Unit Cells ‘mini-crystal’. </w:t>
      </w:r>
    </w:p>
    <w:p w14:paraId="3A546B77" w14:textId="77777777" w:rsidR="001B132B" w:rsidRDefault="001B132B" w:rsidP="00EB02C2">
      <w:pPr>
        <w:spacing w:after="0"/>
        <w:jc w:val="both"/>
        <w:rPr>
          <w:sz w:val="24"/>
          <w:szCs w:val="24"/>
        </w:rPr>
      </w:pPr>
    </w:p>
    <w:p w14:paraId="53AB7DBC" w14:textId="77777777" w:rsidR="00060F95" w:rsidRPr="001B132B" w:rsidRDefault="001B132B" w:rsidP="00EB02C2">
      <w:pPr>
        <w:spacing w:after="0"/>
        <w:jc w:val="both"/>
        <w:rPr>
          <w:sz w:val="24"/>
          <w:szCs w:val="24"/>
        </w:rPr>
      </w:pPr>
      <w:bookmarkStart w:id="33" w:name="_Toc439953775"/>
      <w:r w:rsidRPr="0001002A">
        <w:rPr>
          <w:rStyle w:val="Heading3Char"/>
        </w:rPr>
        <w:t>createT</w:t>
      </w:r>
      <w:bookmarkEnd w:id="33"/>
      <w:r w:rsidR="006028DC">
        <w:rPr>
          <w:rStyle w:val="Heading3Char"/>
        </w:rPr>
        <w:t>Apdb</w:t>
      </w:r>
      <w:r w:rsidRPr="00060F95">
        <w:rPr>
          <w:b/>
          <w:sz w:val="24"/>
          <w:szCs w:val="24"/>
        </w:rPr>
        <w:t>=True</w:t>
      </w:r>
      <w:r>
        <w:rPr>
          <w:sz w:val="24"/>
          <w:szCs w:val="24"/>
        </w:rPr>
        <w:t xml:space="preserve"> will make the program write a PDB file which contains all the modelled atoms in a cube defined as the orthogonal limits of the asymmetric unit, with an additional margin </w:t>
      </w:r>
      <w:r w:rsidR="00530F4B">
        <w:rPr>
          <w:sz w:val="24"/>
          <w:szCs w:val="24"/>
        </w:rPr>
        <w:t>(</w:t>
      </w:r>
      <w:r>
        <w:rPr>
          <w:sz w:val="24"/>
          <w:szCs w:val="24"/>
        </w:rPr>
        <w:t xml:space="preserve">equal to the </w:t>
      </w:r>
      <w:r>
        <w:rPr>
          <w:b/>
          <w:sz w:val="24"/>
          <w:szCs w:val="24"/>
        </w:rPr>
        <w:t>PDT</w:t>
      </w:r>
      <w:r w:rsidR="00530F4B">
        <w:rPr>
          <w:sz w:val="24"/>
          <w:szCs w:val="24"/>
        </w:rPr>
        <w:t>)</w:t>
      </w:r>
      <w:r>
        <w:rPr>
          <w:sz w:val="24"/>
          <w:szCs w:val="24"/>
        </w:rPr>
        <w:t xml:space="preserve">. </w:t>
      </w:r>
    </w:p>
    <w:p w14:paraId="75037667" w14:textId="77777777" w:rsidR="00060F95" w:rsidRDefault="00060F95" w:rsidP="00EB02C2">
      <w:pPr>
        <w:spacing w:after="0"/>
        <w:jc w:val="both"/>
        <w:rPr>
          <w:sz w:val="24"/>
          <w:szCs w:val="24"/>
        </w:rPr>
      </w:pPr>
    </w:p>
    <w:p w14:paraId="20E236D8" w14:textId="77777777" w:rsidR="00EB02C2" w:rsidRPr="003F728E" w:rsidRDefault="00EB02C2" w:rsidP="00EB02C2">
      <w:pPr>
        <w:spacing w:after="0"/>
        <w:jc w:val="both"/>
        <w:rPr>
          <w:sz w:val="24"/>
          <w:szCs w:val="24"/>
        </w:rPr>
      </w:pPr>
      <w:r>
        <w:rPr>
          <w:sz w:val="24"/>
          <w:szCs w:val="24"/>
        </w:rPr>
        <w:lastRenderedPageBreak/>
        <w:t>If a user does wish to produce these PDB files it should be noted that COOT will rarely – if ever – be able to open and view the set of atomic coordinates. PyMOL is the best program to use if these files are to be viewed and used, or alternatively CCP4MG if the filesize is not too great.</w:t>
      </w:r>
    </w:p>
    <w:p w14:paraId="215EC5D3" w14:textId="77777777" w:rsidR="004B4D9F" w:rsidRPr="00197A18" w:rsidRDefault="00197A18" w:rsidP="00197A18">
      <w:pPr>
        <w:pStyle w:val="Heading3"/>
        <w:rPr>
          <w:color w:val="FFFFFF" w:themeColor="background1"/>
        </w:rPr>
      </w:pPr>
      <w:bookmarkStart w:id="34" w:name="_Toc439953776"/>
      <w:r w:rsidRPr="00197A18">
        <w:rPr>
          <w:color w:val="FFFFFF" w:themeColor="background1"/>
        </w:rPr>
        <w:t>Sample Input</w:t>
      </w:r>
      <w:bookmarkEnd w:id="34"/>
    </w:p>
    <w:p w14:paraId="4BD802D3" w14:textId="77777777" w:rsidR="00EB02C2" w:rsidRDefault="004B4D9F" w:rsidP="00EB02C2">
      <w:pPr>
        <w:spacing w:after="0"/>
        <w:jc w:val="both"/>
        <w:rPr>
          <w:sz w:val="24"/>
          <w:szCs w:val="24"/>
        </w:rPr>
      </w:pPr>
      <w:commentRangeStart w:id="35"/>
      <w:r w:rsidRPr="004B4D9F">
        <w:rPr>
          <w:sz w:val="24"/>
          <w:szCs w:val="24"/>
        </w:rPr>
        <w:t xml:space="preserve">Optional </w:t>
      </w:r>
      <w:r>
        <w:rPr>
          <w:sz w:val="24"/>
          <w:szCs w:val="24"/>
        </w:rPr>
        <w:t>inputs can be included using comma delimiters after the required input, within the braces</w:t>
      </w:r>
      <w:r w:rsidR="00EB02C2">
        <w:rPr>
          <w:sz w:val="24"/>
          <w:szCs w:val="24"/>
        </w:rPr>
        <w:t>.</w:t>
      </w:r>
    </w:p>
    <w:p w14:paraId="38F123F5" w14:textId="77777777" w:rsidR="004B4D9F" w:rsidRDefault="00EB02C2" w:rsidP="00EB02C2">
      <w:pPr>
        <w:spacing w:after="0"/>
        <w:jc w:val="both"/>
        <w:rPr>
          <w:b/>
          <w:sz w:val="24"/>
          <w:szCs w:val="24"/>
        </w:rPr>
      </w:pPr>
      <w:r>
        <w:rPr>
          <w:sz w:val="24"/>
          <w:szCs w:val="24"/>
        </w:rPr>
        <w:t xml:space="preserve">An example final input with all optional inputs included would look like: </w:t>
      </w:r>
      <w:r w:rsidRPr="00530F4B">
        <w:rPr>
          <w:b/>
          <w:sz w:val="24"/>
          <w:szCs w:val="24"/>
        </w:rPr>
        <w:t>cambda(‘####’, PDT=##, binSize=##, createA</w:t>
      </w:r>
      <w:r w:rsidR="006028DC">
        <w:rPr>
          <w:b/>
          <w:sz w:val="24"/>
          <w:szCs w:val="24"/>
        </w:rPr>
        <w:t>UCpdb</w:t>
      </w:r>
      <w:r w:rsidRPr="00530F4B">
        <w:rPr>
          <w:b/>
          <w:sz w:val="24"/>
          <w:szCs w:val="24"/>
        </w:rPr>
        <w:t>=bool, createT</w:t>
      </w:r>
      <w:r w:rsidR="006028DC">
        <w:rPr>
          <w:b/>
          <w:sz w:val="24"/>
          <w:szCs w:val="24"/>
        </w:rPr>
        <w:t>Apdb</w:t>
      </w:r>
      <w:r w:rsidRPr="00530F4B">
        <w:rPr>
          <w:b/>
          <w:sz w:val="24"/>
          <w:szCs w:val="24"/>
        </w:rPr>
        <w:t>=bool)</w:t>
      </w:r>
      <w:commentRangeEnd w:id="35"/>
      <w:r w:rsidR="0019528B">
        <w:rPr>
          <w:rStyle w:val="CommentReference"/>
        </w:rPr>
        <w:commentReference w:id="35"/>
      </w:r>
    </w:p>
    <w:p w14:paraId="15FD368A" w14:textId="77777777" w:rsidR="000C393F" w:rsidRDefault="000C393F" w:rsidP="00EB02C2">
      <w:pPr>
        <w:spacing w:after="0"/>
        <w:jc w:val="both"/>
        <w:rPr>
          <w:b/>
          <w:sz w:val="24"/>
          <w:szCs w:val="24"/>
        </w:rPr>
      </w:pPr>
    </w:p>
    <w:p w14:paraId="2E21F904" w14:textId="77777777" w:rsidR="000C393F" w:rsidRPr="00A23D70" w:rsidRDefault="00A23D70" w:rsidP="00A7081E">
      <w:pPr>
        <w:pStyle w:val="Heading2"/>
      </w:pPr>
      <w:bookmarkStart w:id="36" w:name="_Toc439953777"/>
      <w:commentRangeStart w:id="37"/>
      <w:r w:rsidRPr="00A23D70">
        <w:t>Location of Input</w:t>
      </w:r>
      <w:bookmarkEnd w:id="36"/>
    </w:p>
    <w:p w14:paraId="685AE0B9" w14:textId="77777777" w:rsidR="00A23D70" w:rsidRDefault="00A23D70" w:rsidP="00EB02C2">
      <w:pPr>
        <w:spacing w:after="0"/>
        <w:jc w:val="both"/>
        <w:rPr>
          <w:sz w:val="24"/>
          <w:szCs w:val="24"/>
        </w:rPr>
      </w:pPr>
    </w:p>
    <w:p w14:paraId="016C03FC" w14:textId="77777777" w:rsidR="00A23D70" w:rsidRPr="00B47C2F" w:rsidRDefault="00A23D70" w:rsidP="00EB02C2">
      <w:pPr>
        <w:spacing w:after="0"/>
        <w:jc w:val="both"/>
        <w:rPr>
          <w:sz w:val="24"/>
          <w:szCs w:val="24"/>
        </w:rPr>
      </w:pPr>
      <w:r>
        <w:rPr>
          <w:sz w:val="24"/>
          <w:szCs w:val="24"/>
        </w:rPr>
        <w:t>It is currently the case that the input should be constructed on the line at the bottom of the file ‘</w:t>
      </w:r>
      <w:r w:rsidR="002C6559">
        <w:rPr>
          <w:b/>
          <w:sz w:val="24"/>
          <w:szCs w:val="24"/>
        </w:rPr>
        <w:t>cambda</w:t>
      </w:r>
      <w:r w:rsidRPr="00A23D70">
        <w:rPr>
          <w:b/>
          <w:sz w:val="24"/>
          <w:szCs w:val="24"/>
        </w:rPr>
        <w:t>.py</w:t>
      </w:r>
      <w:r>
        <w:rPr>
          <w:sz w:val="24"/>
          <w:szCs w:val="24"/>
        </w:rPr>
        <w:t xml:space="preserve">’. </w:t>
      </w:r>
      <w:r w:rsidRPr="00A23D70">
        <w:rPr>
          <w:sz w:val="24"/>
          <w:szCs w:val="24"/>
        </w:rPr>
        <w:t xml:space="preserve"> </w:t>
      </w:r>
      <w:r>
        <w:rPr>
          <w:sz w:val="24"/>
          <w:szCs w:val="24"/>
        </w:rPr>
        <w:t xml:space="preserve">There is currently a placeholder there in the default program which reads </w:t>
      </w:r>
      <w:r>
        <w:rPr>
          <w:b/>
          <w:sz w:val="24"/>
          <w:szCs w:val="24"/>
        </w:rPr>
        <w:t>cambda(‘2BN3’</w:t>
      </w:r>
      <w:r w:rsidR="006028DC" w:rsidRPr="006028DC">
        <w:rPr>
          <w:b/>
          <w:sz w:val="24"/>
          <w:szCs w:val="24"/>
        </w:rPr>
        <w:t>, PDT=14, binSize=10, createAUCpdb=True, createTApdb=True</w:t>
      </w:r>
      <w:r>
        <w:rPr>
          <w:b/>
          <w:sz w:val="24"/>
          <w:szCs w:val="24"/>
        </w:rPr>
        <w:t>)</w:t>
      </w:r>
      <w:r>
        <w:rPr>
          <w:sz w:val="24"/>
          <w:szCs w:val="24"/>
        </w:rPr>
        <w:t xml:space="preserve">. </w:t>
      </w:r>
      <w:r w:rsidR="00B47C2F">
        <w:rPr>
          <w:sz w:val="24"/>
          <w:szCs w:val="24"/>
        </w:rPr>
        <w:t xml:space="preserve">This line can be edited using a Python development environment, or by using a text editor program (such as Notepad++). </w:t>
      </w:r>
      <w:r>
        <w:rPr>
          <w:sz w:val="24"/>
          <w:szCs w:val="24"/>
        </w:rPr>
        <w:t xml:space="preserve">The program can then be run </w:t>
      </w:r>
      <w:r w:rsidR="00B47C2F">
        <w:rPr>
          <w:sz w:val="24"/>
          <w:szCs w:val="24"/>
        </w:rPr>
        <w:t xml:space="preserve">with this input </w:t>
      </w:r>
      <w:r>
        <w:rPr>
          <w:sz w:val="24"/>
          <w:szCs w:val="24"/>
        </w:rPr>
        <w:t>either by running the script in a Python/iPython terminal</w:t>
      </w:r>
      <w:r w:rsidR="002C6559">
        <w:rPr>
          <w:sz w:val="24"/>
          <w:szCs w:val="24"/>
        </w:rPr>
        <w:t xml:space="preserve"> (found within a</w:t>
      </w:r>
      <w:r w:rsidR="00B47C2F">
        <w:rPr>
          <w:sz w:val="24"/>
          <w:szCs w:val="24"/>
        </w:rPr>
        <w:t xml:space="preserve"> development environment)</w:t>
      </w:r>
      <w:r>
        <w:rPr>
          <w:sz w:val="24"/>
          <w:szCs w:val="24"/>
        </w:rPr>
        <w:t xml:space="preserve">, or via the command line by </w:t>
      </w:r>
      <w:r w:rsidR="00B47C2F">
        <w:rPr>
          <w:sz w:val="24"/>
          <w:szCs w:val="24"/>
        </w:rPr>
        <w:t>navig</w:t>
      </w:r>
      <w:r>
        <w:rPr>
          <w:sz w:val="24"/>
          <w:szCs w:val="24"/>
        </w:rPr>
        <w:t xml:space="preserve">ating to the directory containing the </w:t>
      </w:r>
      <w:r w:rsidR="00B47C2F">
        <w:rPr>
          <w:sz w:val="24"/>
          <w:szCs w:val="24"/>
        </w:rPr>
        <w:t>downloaded Python script (e.g. C:\</w:t>
      </w:r>
      <w:r w:rsidR="002C6559">
        <w:rPr>
          <w:sz w:val="24"/>
          <w:szCs w:val="24"/>
        </w:rPr>
        <w:t>User\</w:t>
      </w:r>
      <w:r w:rsidR="00B47C2F">
        <w:rPr>
          <w:sz w:val="24"/>
          <w:szCs w:val="24"/>
        </w:rPr>
        <w:t xml:space="preserve">GitHub\B_Damage\Python) then typing </w:t>
      </w:r>
      <w:r w:rsidR="00B47C2F" w:rsidRPr="00B47C2F">
        <w:rPr>
          <w:b/>
          <w:sz w:val="24"/>
          <w:szCs w:val="24"/>
        </w:rPr>
        <w:t xml:space="preserve">Python </w:t>
      </w:r>
      <w:r w:rsidR="002C6559">
        <w:rPr>
          <w:b/>
          <w:sz w:val="24"/>
          <w:szCs w:val="24"/>
        </w:rPr>
        <w:t>cambda</w:t>
      </w:r>
      <w:r w:rsidR="00B47C2F" w:rsidRPr="00B47C2F">
        <w:rPr>
          <w:b/>
          <w:sz w:val="24"/>
          <w:szCs w:val="24"/>
        </w:rPr>
        <w:t>.py</w:t>
      </w:r>
      <w:r w:rsidR="00B47C2F">
        <w:rPr>
          <w:b/>
          <w:sz w:val="24"/>
          <w:szCs w:val="24"/>
        </w:rPr>
        <w:t xml:space="preserve"> </w:t>
      </w:r>
      <w:r w:rsidR="00B47C2F" w:rsidRPr="00B47C2F">
        <w:rPr>
          <w:sz w:val="24"/>
          <w:szCs w:val="24"/>
        </w:rPr>
        <w:t xml:space="preserve">and </w:t>
      </w:r>
      <w:r w:rsidR="00B47C2F">
        <w:rPr>
          <w:sz w:val="24"/>
          <w:szCs w:val="24"/>
        </w:rPr>
        <w:t xml:space="preserve">pressing the </w:t>
      </w:r>
      <w:r w:rsidR="00B47C2F">
        <w:rPr>
          <w:b/>
          <w:sz w:val="24"/>
          <w:szCs w:val="24"/>
        </w:rPr>
        <w:t>return</w:t>
      </w:r>
      <w:r w:rsidR="00B47C2F">
        <w:rPr>
          <w:sz w:val="24"/>
          <w:szCs w:val="24"/>
        </w:rPr>
        <w:t xml:space="preserve"> key. In either case, Python needs to be downloaded onto the machine.</w:t>
      </w:r>
      <w:commentRangeEnd w:id="37"/>
      <w:r w:rsidR="0019528B">
        <w:rPr>
          <w:rStyle w:val="CommentReference"/>
        </w:rPr>
        <w:commentReference w:id="37"/>
      </w:r>
    </w:p>
    <w:p w14:paraId="27E187CE" w14:textId="77777777" w:rsidR="00A23D70" w:rsidRDefault="00A23D70" w:rsidP="00EB02C2">
      <w:pPr>
        <w:spacing w:after="0"/>
        <w:jc w:val="both"/>
        <w:rPr>
          <w:b/>
          <w:sz w:val="24"/>
          <w:szCs w:val="24"/>
        </w:rPr>
      </w:pPr>
    </w:p>
    <w:p w14:paraId="1223B897" w14:textId="77777777" w:rsidR="00A23D70" w:rsidRDefault="00A23D70" w:rsidP="00EB02C2">
      <w:pPr>
        <w:spacing w:after="0"/>
        <w:jc w:val="both"/>
        <w:rPr>
          <w:b/>
          <w:sz w:val="24"/>
          <w:szCs w:val="24"/>
        </w:rPr>
      </w:pPr>
    </w:p>
    <w:p w14:paraId="7F6D3428" w14:textId="77777777" w:rsidR="00015120" w:rsidRDefault="00015120">
      <w:pPr>
        <w:rPr>
          <w:b/>
          <w:bCs/>
          <w:sz w:val="32"/>
          <w:szCs w:val="32"/>
          <w:u w:val="single"/>
        </w:rPr>
      </w:pPr>
      <w:r>
        <w:rPr>
          <w:b/>
          <w:bCs/>
          <w:sz w:val="32"/>
          <w:szCs w:val="32"/>
          <w:u w:val="single"/>
        </w:rPr>
        <w:br w:type="page"/>
      </w:r>
    </w:p>
    <w:p w14:paraId="1B76ED0A" w14:textId="77777777" w:rsidR="000C393F" w:rsidRDefault="000C393F" w:rsidP="00A7081E">
      <w:pPr>
        <w:pStyle w:val="Heading1"/>
      </w:pPr>
      <w:bookmarkStart w:id="38" w:name="_Toc439953778"/>
      <w:r w:rsidRPr="000C393F">
        <w:lastRenderedPageBreak/>
        <w:t>Outputs</w:t>
      </w:r>
      <w:bookmarkEnd w:id="38"/>
    </w:p>
    <w:p w14:paraId="3C70564D" w14:textId="77777777" w:rsidR="00FB20D7" w:rsidRPr="00FB20D7" w:rsidRDefault="00FB20D7" w:rsidP="00EB02C2">
      <w:pPr>
        <w:spacing w:after="0"/>
        <w:jc w:val="both"/>
        <w:rPr>
          <w:sz w:val="20"/>
          <w:szCs w:val="20"/>
        </w:rPr>
      </w:pPr>
      <w:r w:rsidRPr="000C393F">
        <w:rPr>
          <w:sz w:val="20"/>
          <w:szCs w:val="20"/>
        </w:rPr>
        <w:t>(</w:t>
      </w:r>
      <w:r w:rsidRPr="000C393F">
        <w:rPr>
          <w:b/>
          <w:sz w:val="20"/>
          <w:szCs w:val="20"/>
        </w:rPr>
        <w:t>CaMBDa</w:t>
      </w:r>
      <w:r>
        <w:rPr>
          <w:b/>
          <w:sz w:val="20"/>
          <w:szCs w:val="20"/>
        </w:rPr>
        <w:t xml:space="preserve"> </w:t>
      </w:r>
      <w:r w:rsidRPr="0042187F">
        <w:rPr>
          <w:sz w:val="20"/>
          <w:szCs w:val="20"/>
        </w:rPr>
        <w:t>sends all output files to a folder called ‘Logfiles’</w:t>
      </w:r>
      <w:r>
        <w:rPr>
          <w:b/>
          <w:sz w:val="20"/>
          <w:szCs w:val="20"/>
        </w:rPr>
        <w:t xml:space="preserve">. </w:t>
      </w:r>
      <w:r>
        <w:rPr>
          <w:sz w:val="20"/>
          <w:szCs w:val="20"/>
        </w:rPr>
        <w:t>This parent folder</w:t>
      </w:r>
      <w:r w:rsidRPr="000923AD">
        <w:rPr>
          <w:sz w:val="20"/>
          <w:szCs w:val="20"/>
        </w:rPr>
        <w:t xml:space="preserve"> will</w:t>
      </w:r>
      <w:r>
        <w:rPr>
          <w:sz w:val="20"/>
          <w:szCs w:val="20"/>
        </w:rPr>
        <w:t xml:space="preserve"> then</w:t>
      </w:r>
      <w:r w:rsidRPr="000923AD">
        <w:rPr>
          <w:sz w:val="20"/>
          <w:szCs w:val="20"/>
        </w:rPr>
        <w:t xml:space="preserve"> contain</w:t>
      </w:r>
      <w:r>
        <w:rPr>
          <w:sz w:val="20"/>
          <w:szCs w:val="20"/>
        </w:rPr>
        <w:t xml:space="preserve"> subfolders for and named after each non-unique structure that the program has processed. In this folder (‘&lt;</w:t>
      </w:r>
      <w:r>
        <w:rPr>
          <w:i/>
          <w:sz w:val="20"/>
          <w:szCs w:val="20"/>
        </w:rPr>
        <w:t>name&gt;</w:t>
      </w:r>
      <w:r>
        <w:rPr>
          <w:sz w:val="20"/>
          <w:szCs w:val="20"/>
        </w:rPr>
        <w:t>’) will be a local copy of the input file in PDB format (‘</w:t>
      </w:r>
      <w:r w:rsidRPr="00FB20D7">
        <w:rPr>
          <w:i/>
          <w:sz w:val="20"/>
          <w:szCs w:val="20"/>
        </w:rPr>
        <w:t>&lt;name&gt;.</w:t>
      </w:r>
      <w:r>
        <w:rPr>
          <w:sz w:val="20"/>
          <w:szCs w:val="20"/>
        </w:rPr>
        <w:t>pdb), ‘&lt;</w:t>
      </w:r>
      <w:r>
        <w:rPr>
          <w:i/>
          <w:sz w:val="20"/>
          <w:szCs w:val="20"/>
        </w:rPr>
        <w:t>name&gt;</w:t>
      </w:r>
      <w:r>
        <w:rPr>
          <w:sz w:val="20"/>
          <w:szCs w:val="20"/>
        </w:rPr>
        <w:t>UnitCell.pdb’ and ‘&lt;</w:t>
      </w:r>
      <w:r>
        <w:rPr>
          <w:i/>
          <w:sz w:val="20"/>
          <w:szCs w:val="20"/>
        </w:rPr>
        <w:t>name&gt;</w:t>
      </w:r>
      <w:r>
        <w:rPr>
          <w:sz w:val="20"/>
          <w:szCs w:val="20"/>
        </w:rPr>
        <w:t>Bdamage.txt’. There may also be optional files ‘AllUnitCells.pdb’ and ‘TrimmedAtoms.pdb’ depending on the inputs used when originally running the program.)</w:t>
      </w:r>
    </w:p>
    <w:p w14:paraId="3CAB8E42" w14:textId="77777777" w:rsidR="00FB20D7" w:rsidRPr="0077588D" w:rsidRDefault="00FB20D7" w:rsidP="00EB02C2">
      <w:pPr>
        <w:spacing w:after="0"/>
        <w:jc w:val="both"/>
        <w:rPr>
          <w:sz w:val="24"/>
          <w:szCs w:val="20"/>
        </w:rPr>
      </w:pPr>
    </w:p>
    <w:p w14:paraId="1C7D3BFE" w14:textId="77777777" w:rsidR="000C393F" w:rsidRPr="00015120" w:rsidRDefault="00015120" w:rsidP="00A7081E">
      <w:pPr>
        <w:pStyle w:val="Heading2"/>
      </w:pPr>
      <w:bookmarkStart w:id="39" w:name="_Toc439953779"/>
      <w:r w:rsidRPr="00015120">
        <w:t>&lt;name&gt;Bdamage.txt</w:t>
      </w:r>
      <w:r w:rsidR="00FB20D7" w:rsidRPr="00015120">
        <w:t>:</w:t>
      </w:r>
      <w:bookmarkEnd w:id="39"/>
    </w:p>
    <w:p w14:paraId="0B7333BA" w14:textId="77777777" w:rsidR="00261455" w:rsidRDefault="00261455" w:rsidP="00EB02C2">
      <w:pPr>
        <w:spacing w:after="0"/>
        <w:jc w:val="both"/>
        <w:rPr>
          <w:sz w:val="28"/>
          <w:szCs w:val="28"/>
          <w:u w:val="single"/>
        </w:rPr>
      </w:pPr>
    </w:p>
    <w:p w14:paraId="5D941FBD" w14:textId="5CA11F21" w:rsidR="00261455" w:rsidRDefault="00015120" w:rsidP="00EB02C2">
      <w:pPr>
        <w:spacing w:after="0"/>
        <w:jc w:val="both"/>
        <w:rPr>
          <w:sz w:val="24"/>
          <w:szCs w:val="28"/>
        </w:rPr>
      </w:pPr>
      <w:r>
        <w:rPr>
          <w:sz w:val="24"/>
          <w:szCs w:val="28"/>
        </w:rPr>
        <w:t>This file is the main output of the program. It contains a short header describing what each of the column headers mean</w:t>
      </w:r>
      <w:del w:id="40" w:author="jonathan" w:date="2016-01-12T22:48:00Z">
        <w:r w:rsidDel="0048064D">
          <w:rPr>
            <w:sz w:val="24"/>
            <w:szCs w:val="28"/>
          </w:rPr>
          <w:delText>s</w:delText>
        </w:r>
      </w:del>
      <w:r>
        <w:rPr>
          <w:sz w:val="24"/>
          <w:szCs w:val="28"/>
        </w:rPr>
        <w:t>, then a table containing the output data for all</w:t>
      </w:r>
      <w:ins w:id="41" w:author="jonathan" w:date="2016-01-12T22:48:00Z">
        <w:r w:rsidR="0048064D">
          <w:rPr>
            <w:sz w:val="24"/>
            <w:szCs w:val="28"/>
          </w:rPr>
          <w:t xml:space="preserve"> of</w:t>
        </w:r>
      </w:ins>
      <w:r>
        <w:rPr>
          <w:sz w:val="24"/>
          <w:szCs w:val="28"/>
        </w:rPr>
        <w:t xml:space="preserve"> the atoms in the asymmetric unit. </w:t>
      </w:r>
      <w:r w:rsidRPr="00015120">
        <w:rPr>
          <w:sz w:val="24"/>
          <w:szCs w:val="28"/>
        </w:rPr>
        <w:t xml:space="preserve">These data are produced from a run of the </w:t>
      </w:r>
      <w:r>
        <w:rPr>
          <w:sz w:val="24"/>
          <w:szCs w:val="28"/>
        </w:rPr>
        <w:t>program with the PDB structure ‘2BN3’</w:t>
      </w:r>
      <w:r w:rsidRPr="00015120">
        <w:rPr>
          <w:sz w:val="24"/>
          <w:szCs w:val="28"/>
        </w:rPr>
        <w:t xml:space="preserve">. The data for each atom is stored in a similar manner as it is in a PDB file (in rows) and each column is defined at the top of the file. The column titled </w:t>
      </w:r>
      <w:r w:rsidRPr="00015120">
        <w:rPr>
          <w:b/>
          <w:bCs/>
          <w:sz w:val="24"/>
          <w:szCs w:val="28"/>
        </w:rPr>
        <w:t>BDAM</w:t>
      </w:r>
      <w:r w:rsidR="00D92C42">
        <w:rPr>
          <w:sz w:val="24"/>
          <w:szCs w:val="28"/>
        </w:rPr>
        <w:t xml:space="preserve"> contains the B_</w:t>
      </w:r>
      <w:r w:rsidRPr="00015120">
        <w:rPr>
          <w:sz w:val="24"/>
          <w:szCs w:val="28"/>
        </w:rPr>
        <w:t>Damage value for each atom.</w:t>
      </w:r>
    </w:p>
    <w:p w14:paraId="16928635" w14:textId="77777777" w:rsidR="004C6082" w:rsidRDefault="004C6082" w:rsidP="00EB02C2">
      <w:pPr>
        <w:spacing w:after="0"/>
        <w:jc w:val="both"/>
        <w:rPr>
          <w:sz w:val="24"/>
          <w:szCs w:val="28"/>
        </w:rPr>
      </w:pPr>
    </w:p>
    <w:p w14:paraId="0E334BFD" w14:textId="77777777" w:rsidR="000F6D54" w:rsidRDefault="000F6D54" w:rsidP="00EB02C2">
      <w:pPr>
        <w:spacing w:after="0"/>
        <w:jc w:val="both"/>
        <w:rPr>
          <w:sz w:val="24"/>
          <w:szCs w:val="28"/>
        </w:rPr>
      </w:pPr>
      <w:r>
        <w:rPr>
          <w:noProof/>
          <w:lang w:eastAsia="en-GB"/>
        </w:rPr>
        <w:drawing>
          <wp:inline distT="0" distB="0" distL="0" distR="0" wp14:anchorId="31AEFE8C" wp14:editId="21680D23">
            <wp:extent cx="5734050" cy="29081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864" r="42001" b="38841"/>
                    <a:stretch/>
                  </pic:blipFill>
                  <pic:spPr bwMode="auto">
                    <a:xfrm>
                      <a:off x="0" y="0"/>
                      <a:ext cx="5748249" cy="2915301"/>
                    </a:xfrm>
                    <a:prstGeom prst="rect">
                      <a:avLst/>
                    </a:prstGeom>
                    <a:ln>
                      <a:noFill/>
                    </a:ln>
                    <a:extLst>
                      <a:ext uri="{53640926-AAD7-44D8-BBD7-CCE9431645EC}">
                        <a14:shadowObscured xmlns:a14="http://schemas.microsoft.com/office/drawing/2010/main"/>
                      </a:ext>
                    </a:extLst>
                  </pic:spPr>
                </pic:pic>
              </a:graphicData>
            </a:graphic>
          </wp:inline>
        </w:drawing>
      </w:r>
    </w:p>
    <w:p w14:paraId="60F6ED3E" w14:textId="77777777" w:rsidR="00A7081E" w:rsidRDefault="00A7081E" w:rsidP="00EB02C2">
      <w:pPr>
        <w:spacing w:after="0"/>
        <w:jc w:val="both"/>
        <w:rPr>
          <w:sz w:val="24"/>
          <w:szCs w:val="28"/>
        </w:rPr>
      </w:pPr>
    </w:p>
    <w:p w14:paraId="7BF85689" w14:textId="77777777" w:rsidR="00A7081E" w:rsidRDefault="000F6D54" w:rsidP="00EB02C2">
      <w:pPr>
        <w:spacing w:after="0"/>
        <w:jc w:val="both"/>
        <w:rPr>
          <w:sz w:val="24"/>
          <w:szCs w:val="28"/>
        </w:rPr>
      </w:pPr>
      <w:r>
        <w:rPr>
          <w:sz w:val="24"/>
          <w:szCs w:val="28"/>
        </w:rPr>
        <w:t>(</w:t>
      </w:r>
      <w:r w:rsidR="00A7081E">
        <w:rPr>
          <w:sz w:val="24"/>
          <w:szCs w:val="28"/>
        </w:rPr>
        <w:t>In addition, the MATLAB version of the program would</w:t>
      </w:r>
      <w:r w:rsidR="00A7081E" w:rsidRPr="00A7081E">
        <w:rPr>
          <w:sz w:val="24"/>
          <w:szCs w:val="28"/>
        </w:rPr>
        <w:t xml:space="preserve"> output a histogram showing the numbers of atoms that are in </w:t>
      </w:r>
      <w:r w:rsidR="004A7FC0">
        <w:rPr>
          <w:sz w:val="24"/>
          <w:szCs w:val="28"/>
        </w:rPr>
        <w:t>each</w:t>
      </w:r>
      <w:r w:rsidR="00A7081E" w:rsidRPr="00A7081E">
        <w:rPr>
          <w:sz w:val="24"/>
          <w:szCs w:val="28"/>
        </w:rPr>
        <w:t xml:space="preserve"> packing density environment. No such functionality currently exists in the Python release.</w:t>
      </w:r>
      <w:r w:rsidR="00393CD4">
        <w:rPr>
          <w:sz w:val="24"/>
          <w:szCs w:val="28"/>
        </w:rPr>
        <w:t xml:space="preserve"> For the MATLAB release and relevant README, please visit </w:t>
      </w:r>
      <w:hyperlink r:id="rId12" w:history="1">
        <w:r w:rsidRPr="001D6AF9">
          <w:rPr>
            <w:rStyle w:val="Hyperlink"/>
            <w:sz w:val="24"/>
            <w:szCs w:val="28"/>
          </w:rPr>
          <w:t>https://github.com/td93/B_Damage</w:t>
        </w:r>
      </w:hyperlink>
      <w:r>
        <w:rPr>
          <w:sz w:val="24"/>
          <w:szCs w:val="28"/>
        </w:rPr>
        <w:t xml:space="preserve">) </w:t>
      </w:r>
    </w:p>
    <w:p w14:paraId="011CBF02" w14:textId="77777777" w:rsidR="00015120" w:rsidRDefault="00015120" w:rsidP="00EB02C2">
      <w:pPr>
        <w:spacing w:after="0"/>
        <w:jc w:val="both"/>
        <w:rPr>
          <w:sz w:val="24"/>
          <w:szCs w:val="28"/>
        </w:rPr>
      </w:pPr>
    </w:p>
    <w:p w14:paraId="46D85F4E" w14:textId="77777777" w:rsidR="00015120" w:rsidRDefault="00015120" w:rsidP="00A7081E">
      <w:pPr>
        <w:pStyle w:val="Heading2"/>
      </w:pPr>
      <w:bookmarkStart w:id="42" w:name="_Toc439953780"/>
      <w:r>
        <w:t>&lt;name&gt;UnitCell.pdb</w:t>
      </w:r>
      <w:r w:rsidRPr="000C393F">
        <w:t>:</w:t>
      </w:r>
      <w:bookmarkEnd w:id="42"/>
    </w:p>
    <w:p w14:paraId="75CD1A49" w14:textId="77777777" w:rsidR="00015120" w:rsidRDefault="00015120" w:rsidP="00015120">
      <w:pPr>
        <w:spacing w:after="0"/>
        <w:jc w:val="both"/>
        <w:rPr>
          <w:sz w:val="24"/>
          <w:szCs w:val="24"/>
        </w:rPr>
      </w:pPr>
    </w:p>
    <w:p w14:paraId="58765DDA" w14:textId="77777777" w:rsidR="00015120" w:rsidRPr="00FB20D7" w:rsidRDefault="00015120" w:rsidP="00015120">
      <w:pPr>
        <w:spacing w:after="0"/>
        <w:jc w:val="both"/>
        <w:rPr>
          <w:sz w:val="24"/>
          <w:szCs w:val="24"/>
        </w:rPr>
      </w:pPr>
      <w:r>
        <w:rPr>
          <w:sz w:val="24"/>
          <w:szCs w:val="24"/>
        </w:rPr>
        <w:t>This file is generated by PDBCUR. It contains the atomic information for all atoms from the input asymmetric unit, and all other asymmetric units which make up the Unit Cell. For the PDB structure ‘2BN3’, which has space group I2</w:t>
      </w:r>
      <w:r>
        <w:rPr>
          <w:sz w:val="24"/>
          <w:szCs w:val="24"/>
        </w:rPr>
        <w:softHyphen/>
      </w:r>
      <w:r>
        <w:rPr>
          <w:sz w:val="24"/>
          <w:szCs w:val="24"/>
          <w:vertAlign w:val="subscript"/>
        </w:rPr>
        <w:t>1</w:t>
      </w:r>
      <w:r>
        <w:rPr>
          <w:sz w:val="24"/>
          <w:szCs w:val="24"/>
        </w:rPr>
        <w:t>3, this contains a total of 24 asymmetric units.</w:t>
      </w:r>
    </w:p>
    <w:p w14:paraId="4FFB4D6F" w14:textId="77777777" w:rsidR="00015120" w:rsidRPr="00015120" w:rsidRDefault="00015120" w:rsidP="00EB02C2">
      <w:pPr>
        <w:spacing w:after="0"/>
        <w:jc w:val="both"/>
        <w:rPr>
          <w:sz w:val="24"/>
          <w:szCs w:val="28"/>
        </w:rPr>
      </w:pPr>
    </w:p>
    <w:p w14:paraId="76D681F9" w14:textId="77777777" w:rsidR="00EB02C2" w:rsidRDefault="00EB02C2" w:rsidP="00EB02C2">
      <w:pPr>
        <w:jc w:val="both"/>
        <w:rPr>
          <w:b/>
          <w:sz w:val="32"/>
          <w:szCs w:val="32"/>
          <w:u w:val="single"/>
        </w:rPr>
      </w:pPr>
      <w:r>
        <w:rPr>
          <w:b/>
          <w:sz w:val="32"/>
          <w:szCs w:val="32"/>
          <w:u w:val="single"/>
        </w:rPr>
        <w:br w:type="page"/>
      </w:r>
    </w:p>
    <w:p w14:paraId="1E4527D1" w14:textId="77777777" w:rsidR="00E00C5E" w:rsidRDefault="002C7C27" w:rsidP="00A7081E">
      <w:pPr>
        <w:pStyle w:val="Heading1"/>
      </w:pPr>
      <w:bookmarkStart w:id="43" w:name="_Toc439953781"/>
      <w:r w:rsidRPr="005115DB">
        <w:lastRenderedPageBreak/>
        <w:t xml:space="preserve">Description of </w:t>
      </w:r>
      <w:r w:rsidR="00705220">
        <w:t>Exceptions</w:t>
      </w:r>
      <w:r w:rsidRPr="005115DB">
        <w:t xml:space="preserve"> </w:t>
      </w:r>
      <w:r w:rsidR="00705220">
        <w:t>O</w:t>
      </w:r>
      <w:r w:rsidR="007F2D4F" w:rsidRPr="005115DB">
        <w:t>utput by</w:t>
      </w:r>
      <w:r w:rsidRPr="005115DB">
        <w:t xml:space="preserve"> </w:t>
      </w:r>
      <w:r w:rsidR="00705220">
        <w:t>CaMBDa</w:t>
      </w:r>
      <w:r w:rsidRPr="005115DB">
        <w:t>:</w:t>
      </w:r>
      <w:bookmarkEnd w:id="43"/>
    </w:p>
    <w:p w14:paraId="5E15483A" w14:textId="77777777" w:rsidR="00A7081E" w:rsidRDefault="00A7081E" w:rsidP="00EB02C2">
      <w:pPr>
        <w:spacing w:after="0"/>
        <w:jc w:val="both"/>
        <w:rPr>
          <w:sz w:val="24"/>
          <w:szCs w:val="24"/>
        </w:rPr>
      </w:pPr>
    </w:p>
    <w:p w14:paraId="7180C7F6" w14:textId="14759996" w:rsidR="004B4D9F" w:rsidRPr="004B4D9F" w:rsidRDefault="004B4D9F" w:rsidP="00EB02C2">
      <w:pPr>
        <w:spacing w:after="0"/>
        <w:jc w:val="both"/>
        <w:rPr>
          <w:sz w:val="24"/>
          <w:szCs w:val="24"/>
        </w:rPr>
      </w:pPr>
      <w:r>
        <w:rPr>
          <w:sz w:val="24"/>
          <w:szCs w:val="24"/>
        </w:rPr>
        <w:t>During execution of</w:t>
      </w:r>
      <w:r w:rsidR="00437601">
        <w:rPr>
          <w:sz w:val="24"/>
          <w:szCs w:val="24"/>
        </w:rPr>
        <w:t xml:space="preserve"> </w:t>
      </w:r>
      <w:r w:rsidR="00437601">
        <w:rPr>
          <w:b/>
          <w:sz w:val="24"/>
          <w:szCs w:val="24"/>
        </w:rPr>
        <w:t>CaMBDa</w:t>
      </w:r>
      <w:r>
        <w:rPr>
          <w:sz w:val="24"/>
          <w:szCs w:val="24"/>
        </w:rPr>
        <w:t xml:space="preserve">, a number of exceptions may arise. Here is a list of known </w:t>
      </w:r>
      <w:r w:rsidR="00437601">
        <w:rPr>
          <w:sz w:val="24"/>
          <w:szCs w:val="24"/>
        </w:rPr>
        <w:t>errors</w:t>
      </w:r>
      <w:r>
        <w:rPr>
          <w:sz w:val="24"/>
          <w:szCs w:val="24"/>
        </w:rPr>
        <w:t xml:space="preserve">, and potential reasons that they may occur. If you cannot find an exception you are experiencing in this list, please </w:t>
      </w:r>
      <w:del w:id="44" w:author="jonathan" w:date="2016-01-12T22:49:00Z">
        <w:r w:rsidDel="0048064D">
          <w:rPr>
            <w:sz w:val="24"/>
            <w:szCs w:val="24"/>
          </w:rPr>
          <w:delText xml:space="preserve">contact the author at </w:delText>
        </w:r>
        <w:r w:rsidR="0048064D" w:rsidDel="0048064D">
          <w:fldChar w:fldCharType="begin"/>
        </w:r>
        <w:r w:rsidR="0048064D" w:rsidDel="0048064D">
          <w:delInstrText xml:space="preserve"> HYPERLINK "https://github.com/td93" </w:delInstrText>
        </w:r>
        <w:r w:rsidR="0048064D" w:rsidDel="0048064D">
          <w:fldChar w:fldCharType="separate"/>
        </w:r>
        <w:r w:rsidRPr="001D6AF9" w:rsidDel="0048064D">
          <w:rPr>
            <w:rStyle w:val="Hyperlink"/>
            <w:sz w:val="24"/>
            <w:szCs w:val="24"/>
          </w:rPr>
          <w:delText>https://github.com/td93</w:delText>
        </w:r>
        <w:r w:rsidR="0048064D" w:rsidDel="0048064D">
          <w:rPr>
            <w:rStyle w:val="Hyperlink"/>
            <w:sz w:val="24"/>
            <w:szCs w:val="24"/>
          </w:rPr>
          <w:fldChar w:fldCharType="end"/>
        </w:r>
      </w:del>
      <w:ins w:id="45" w:author="jonathan" w:date="2016-01-12T22:49:00Z">
        <w:r w:rsidR="0048064D">
          <w:rPr>
            <w:rStyle w:val="Hyperlink"/>
            <w:sz w:val="24"/>
            <w:szCs w:val="24"/>
          </w:rPr>
          <w:t xml:space="preserve"> file an issue on the Github repository.</w:t>
        </w:r>
      </w:ins>
    </w:p>
    <w:p w14:paraId="748421F9" w14:textId="77777777" w:rsidR="004B4D9F" w:rsidRDefault="004B4D9F" w:rsidP="00EB02C2">
      <w:pPr>
        <w:pStyle w:val="ListParagraph"/>
        <w:jc w:val="both"/>
      </w:pPr>
    </w:p>
    <w:p w14:paraId="0C18462C" w14:textId="77777777" w:rsidR="00437601" w:rsidRDefault="00437601" w:rsidP="00EB02C2">
      <w:pPr>
        <w:pStyle w:val="ListParagraph"/>
        <w:jc w:val="both"/>
      </w:pPr>
    </w:p>
    <w:p w14:paraId="1A48AB14" w14:textId="77777777" w:rsidR="00E00C5E" w:rsidRDefault="004B4D9F" w:rsidP="00EB02C2">
      <w:pPr>
        <w:pStyle w:val="ListParagraph"/>
        <w:ind w:left="750"/>
        <w:jc w:val="both"/>
      </w:pPr>
      <w:r>
        <w:t>HTTP error: Likely that PDB code does not exist</w:t>
      </w:r>
    </w:p>
    <w:p w14:paraId="70D7CE5E" w14:textId="77777777" w:rsidR="004B4D9F" w:rsidRPr="002C7C27" w:rsidRDefault="004B4D9F" w:rsidP="00EB02C2">
      <w:pPr>
        <w:pStyle w:val="ListParagraph"/>
        <w:ind w:left="750"/>
        <w:jc w:val="both"/>
        <w:rPr>
          <w:sz w:val="28"/>
          <w:szCs w:val="28"/>
          <w:u w:val="single"/>
        </w:rPr>
      </w:pPr>
    </w:p>
    <w:p w14:paraId="2214DD84" w14:textId="77777777" w:rsidR="002C7C27" w:rsidRDefault="002C7C27" w:rsidP="00EB02C2">
      <w:pPr>
        <w:pStyle w:val="ListParagraph"/>
        <w:numPr>
          <w:ilvl w:val="0"/>
          <w:numId w:val="1"/>
        </w:numPr>
        <w:jc w:val="both"/>
      </w:pPr>
      <w:r>
        <w:t xml:space="preserve">Supplied filepath to PDB is neither a .pdb </w:t>
      </w:r>
      <w:r w:rsidR="003F728E">
        <w:t>n</w:t>
      </w:r>
      <w:r w:rsidR="006F04B6">
        <w:t xml:space="preserve">or .txt </w:t>
      </w:r>
      <w:r>
        <w:t>file nor a PDB accession code</w:t>
      </w:r>
    </w:p>
    <w:p w14:paraId="1582E40D" w14:textId="77777777" w:rsidR="008317E2" w:rsidRDefault="008317E2" w:rsidP="00EB02C2">
      <w:pPr>
        <w:pStyle w:val="ListParagraph"/>
        <w:ind w:left="750"/>
        <w:jc w:val="both"/>
      </w:pPr>
    </w:p>
    <w:p w14:paraId="59738B0E" w14:textId="77777777" w:rsidR="004B4D9F" w:rsidRDefault="00B2367E" w:rsidP="00EB02C2">
      <w:pPr>
        <w:pStyle w:val="ListParagraph"/>
        <w:numPr>
          <w:ilvl w:val="0"/>
          <w:numId w:val="1"/>
        </w:numPr>
        <w:jc w:val="both"/>
      </w:pPr>
      <w:r>
        <w:t>Supplied filepath does not exist</w:t>
      </w:r>
    </w:p>
    <w:p w14:paraId="40AA8B1A" w14:textId="77777777" w:rsidR="004B4D9F" w:rsidRDefault="004B4D9F" w:rsidP="00EB02C2">
      <w:pPr>
        <w:pStyle w:val="ListParagraph"/>
        <w:ind w:left="750"/>
        <w:jc w:val="both"/>
      </w:pPr>
    </w:p>
    <w:p w14:paraId="69A73750" w14:textId="77777777" w:rsidR="00AC7098" w:rsidRDefault="00AC7098" w:rsidP="00EB02C2">
      <w:pPr>
        <w:pStyle w:val="ListParagraph"/>
        <w:numPr>
          <w:ilvl w:val="0"/>
          <w:numId w:val="1"/>
        </w:numPr>
        <w:jc w:val="both"/>
      </w:pPr>
      <w:r w:rsidRPr="00AC7098">
        <w:t>Failed to download</w:t>
      </w:r>
      <w:r>
        <w:t xml:space="preserve"> </w:t>
      </w:r>
      <w:r w:rsidRPr="00AC7098">
        <w:t>and save PDB - cause unknown</w:t>
      </w:r>
      <w:r w:rsidR="009A241C">
        <w:t xml:space="preserve"> (check internet connection)</w:t>
      </w:r>
    </w:p>
    <w:p w14:paraId="4F01F438" w14:textId="77777777" w:rsidR="008317E2" w:rsidRDefault="008317E2" w:rsidP="00EB02C2">
      <w:pPr>
        <w:pStyle w:val="ListParagraph"/>
        <w:ind w:left="750"/>
        <w:jc w:val="both"/>
      </w:pPr>
    </w:p>
    <w:p w14:paraId="1902E15C" w14:textId="77777777" w:rsidR="008317E2" w:rsidRDefault="009A241C" w:rsidP="00EB02C2">
      <w:pPr>
        <w:pStyle w:val="ListParagraph"/>
        <w:numPr>
          <w:ilvl w:val="0"/>
          <w:numId w:val="1"/>
        </w:numPr>
        <w:jc w:val="both"/>
      </w:pPr>
      <w:r w:rsidRPr="009A241C">
        <w:t>Failed to copy PDB to a local version. Check that supplied PDB is not in use by another program</w:t>
      </w:r>
    </w:p>
    <w:p w14:paraId="1E8C582C" w14:textId="77777777" w:rsidR="008317E2" w:rsidRDefault="008317E2" w:rsidP="00EB02C2">
      <w:pPr>
        <w:pStyle w:val="ListParagraph"/>
        <w:ind w:left="750"/>
        <w:jc w:val="both"/>
      </w:pPr>
    </w:p>
    <w:p w14:paraId="091F49FC" w14:textId="77777777" w:rsidR="004B4D9F" w:rsidRDefault="007650F3" w:rsidP="00EB02C2">
      <w:pPr>
        <w:pStyle w:val="ListParagraph"/>
        <w:numPr>
          <w:ilvl w:val="0"/>
          <w:numId w:val="1"/>
        </w:numPr>
        <w:jc w:val="both"/>
      </w:pPr>
      <w:r w:rsidRPr="007650F3">
        <w:t>Failed to generate Unit Cell PDB file</w:t>
      </w:r>
      <w:r>
        <w:t>. It is likely that PDBCUR failed to run to completion, or experienced an error</w:t>
      </w:r>
    </w:p>
    <w:p w14:paraId="1065EC4A" w14:textId="77777777" w:rsidR="004B4D9F" w:rsidRDefault="004B4D9F" w:rsidP="00EB02C2">
      <w:pPr>
        <w:pStyle w:val="ListParagraph"/>
        <w:ind w:left="750"/>
        <w:jc w:val="both"/>
      </w:pPr>
    </w:p>
    <w:p w14:paraId="31269F03" w14:textId="77777777" w:rsidR="00F173BD" w:rsidRDefault="00F173BD" w:rsidP="00EB02C2">
      <w:pPr>
        <w:pStyle w:val="ListParagraph"/>
        <w:ind w:left="750"/>
        <w:jc w:val="both"/>
      </w:pPr>
    </w:p>
    <w:sectPr w:rsidR="00F173B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w:date="2016-01-12T23:00:00Z" w:initials="j">
    <w:p w14:paraId="01FE8D38" w14:textId="43AB8BAE" w:rsidR="002472C3" w:rsidRDefault="002472C3">
      <w:pPr>
        <w:pStyle w:val="CommentText"/>
      </w:pPr>
      <w:r>
        <w:rPr>
          <w:rStyle w:val="CommentReference"/>
        </w:rPr>
        <w:annotationRef/>
      </w:r>
      <w:r>
        <w:t>Forget my change there.</w:t>
      </w:r>
      <w:bookmarkStart w:id="6" w:name="_GoBack"/>
      <w:bookmarkEnd w:id="6"/>
    </w:p>
  </w:comment>
  <w:comment w:id="8" w:author="jonathan" w:date="2016-01-12T22:24:00Z" w:initials="j">
    <w:p w14:paraId="5F0BCC35" w14:textId="77777777" w:rsidR="00E578DF" w:rsidRDefault="00E578DF">
      <w:pPr>
        <w:pStyle w:val="CommentText"/>
      </w:pPr>
      <w:r>
        <w:rPr>
          <w:rStyle w:val="CommentReference"/>
        </w:rPr>
        <w:annotationRef/>
      </w:r>
      <w:r>
        <w:t>I don’t know what it is but this sentence doesn’t read so easily. I think it might be “spatial distribution” and then talking about it varying through “space”. I think I know what you mean but it’s not so straight forward here.</w:t>
      </w:r>
    </w:p>
  </w:comment>
  <w:comment w:id="20" w:author="jonathan" w:date="2016-01-12T22:28:00Z" w:initials="j">
    <w:p w14:paraId="04161D3D" w14:textId="59BC9642" w:rsidR="00567D19" w:rsidRDefault="00567D19">
      <w:pPr>
        <w:pStyle w:val="CommentText"/>
      </w:pPr>
      <w:r>
        <w:rPr>
          <w:rStyle w:val="CommentReference"/>
        </w:rPr>
        <w:annotationRef/>
      </w:r>
      <w:r>
        <w:t>You haven’t mentioned explicitly that the packing density affects the atomic B-factors, so it seems that it just comes in from nowhere. I think you should state what the atomic packing density is explicitly and that it affects the B-factor BEFORE you mention that you hope to deconvolute it.</w:t>
      </w:r>
    </w:p>
  </w:comment>
  <w:comment w:id="21" w:author="jonathan" w:date="2016-01-12T22:34:00Z" w:initials="j">
    <w:p w14:paraId="63904706" w14:textId="2544577E" w:rsidR="005D2C2B" w:rsidRDefault="005D2C2B">
      <w:pPr>
        <w:pStyle w:val="CommentText"/>
      </w:pPr>
      <w:r>
        <w:rPr>
          <w:rStyle w:val="CommentReference"/>
        </w:rPr>
        <w:annotationRef/>
      </w:r>
      <w:r>
        <w:t xml:space="preserve">Nice table </w:t>
      </w:r>
      <w:r>
        <w:sym w:font="Wingdings" w:char="F04A"/>
      </w:r>
    </w:p>
  </w:comment>
  <w:comment w:id="27" w:author="jonathan" w:date="2016-01-12T22:39:00Z" w:initials="j">
    <w:p w14:paraId="079400F0" w14:textId="7F855790" w:rsidR="005D2C2B" w:rsidRDefault="005D2C2B">
      <w:pPr>
        <w:pStyle w:val="CommentText"/>
      </w:pPr>
      <w:r>
        <w:rPr>
          <w:rStyle w:val="CommentReference"/>
        </w:rPr>
        <w:annotationRef/>
      </w:r>
      <w:r>
        <w:t>When we convert this to Github Markdown we can put syntax highlighted code to demonstrate this.</w:t>
      </w:r>
    </w:p>
  </w:comment>
  <w:comment w:id="35" w:author="jonathan" w:date="2016-01-12T22:42:00Z" w:initials="j">
    <w:p w14:paraId="591EB407" w14:textId="73AF50B4" w:rsidR="0019528B" w:rsidRDefault="0019528B">
      <w:pPr>
        <w:pStyle w:val="CommentText"/>
      </w:pPr>
      <w:r>
        <w:rPr>
          <w:rStyle w:val="CommentReference"/>
        </w:rPr>
        <w:annotationRef/>
      </w:r>
      <w:r>
        <w:t>Again we can sort this out with Github flavoured Markdown syntax.</w:t>
      </w:r>
    </w:p>
  </w:comment>
  <w:comment w:id="37" w:author="jonathan" w:date="2016-01-12T22:44:00Z" w:initials="j">
    <w:p w14:paraId="27B80912" w14:textId="7E2BA437" w:rsidR="0019528B" w:rsidRDefault="0019528B">
      <w:pPr>
        <w:pStyle w:val="CommentText"/>
      </w:pPr>
      <w:r>
        <w:rPr>
          <w:rStyle w:val="CommentReference"/>
        </w:rPr>
        <w:annotationRef/>
      </w:r>
      <w:r>
        <w:t>I don’t think this section is needed. Usually you only want to expose users to the API i.e. how to run/use the code without having to access the source code. This is more a section for developers. If you wish to keep this section I think we move it from the “Usage” section and add a section “for developers”. With that said, I’d expect a developer to be able to read the Python code from the main script and deduce this for themselves really.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FE8D38" w15:done="0"/>
  <w15:commentEx w15:paraId="5F0BCC35" w15:done="0"/>
  <w15:commentEx w15:paraId="04161D3D" w15:done="0"/>
  <w15:commentEx w15:paraId="63904706" w15:done="0"/>
  <w15:commentEx w15:paraId="079400F0" w15:done="0"/>
  <w15:commentEx w15:paraId="591EB407" w15:done="0"/>
  <w15:commentEx w15:paraId="27B809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A2A65"/>
    <w:multiLevelType w:val="hybridMultilevel"/>
    <w:tmpl w:val="0B146FE6"/>
    <w:lvl w:ilvl="0" w:tplc="1D84B81E">
      <w:start w:val="1"/>
      <w:numFmt w:val="decimalZero"/>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w15:presenceInfo w15:providerId="Windows Live" w15:userId="17611db1700bd6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27"/>
    <w:rsid w:val="0001002A"/>
    <w:rsid w:val="00015120"/>
    <w:rsid w:val="0003377A"/>
    <w:rsid w:val="00060F95"/>
    <w:rsid w:val="000923AD"/>
    <w:rsid w:val="000B136B"/>
    <w:rsid w:val="000C393F"/>
    <w:rsid w:val="000D7BAF"/>
    <w:rsid w:val="000F6D54"/>
    <w:rsid w:val="001858C6"/>
    <w:rsid w:val="0019528B"/>
    <w:rsid w:val="00197A18"/>
    <w:rsid w:val="001B132B"/>
    <w:rsid w:val="002472C3"/>
    <w:rsid w:val="00261455"/>
    <w:rsid w:val="002C6559"/>
    <w:rsid w:val="002C7C27"/>
    <w:rsid w:val="00393CD4"/>
    <w:rsid w:val="003F728E"/>
    <w:rsid w:val="0042187F"/>
    <w:rsid w:val="00437601"/>
    <w:rsid w:val="0048064D"/>
    <w:rsid w:val="004836F4"/>
    <w:rsid w:val="004A64BF"/>
    <w:rsid w:val="004A7FC0"/>
    <w:rsid w:val="004B30CA"/>
    <w:rsid w:val="004B4D9F"/>
    <w:rsid w:val="004C6082"/>
    <w:rsid w:val="004F6FE0"/>
    <w:rsid w:val="005115DB"/>
    <w:rsid w:val="00530F4B"/>
    <w:rsid w:val="00567D19"/>
    <w:rsid w:val="005D2C2B"/>
    <w:rsid w:val="006028DC"/>
    <w:rsid w:val="006F04B6"/>
    <w:rsid w:val="00705220"/>
    <w:rsid w:val="007650F3"/>
    <w:rsid w:val="0077588D"/>
    <w:rsid w:val="007F2D4F"/>
    <w:rsid w:val="008317E2"/>
    <w:rsid w:val="00917663"/>
    <w:rsid w:val="0093094E"/>
    <w:rsid w:val="009A241C"/>
    <w:rsid w:val="009C3E82"/>
    <w:rsid w:val="009F0857"/>
    <w:rsid w:val="00A17F61"/>
    <w:rsid w:val="00A23D70"/>
    <w:rsid w:val="00A7081E"/>
    <w:rsid w:val="00AC7098"/>
    <w:rsid w:val="00B2367E"/>
    <w:rsid w:val="00B47C2F"/>
    <w:rsid w:val="00D92C42"/>
    <w:rsid w:val="00DC4570"/>
    <w:rsid w:val="00E00C5E"/>
    <w:rsid w:val="00E578DF"/>
    <w:rsid w:val="00EB02C2"/>
    <w:rsid w:val="00F173BD"/>
    <w:rsid w:val="00FB2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D2A8"/>
  <w15:chartTrackingRefBased/>
  <w15:docId w15:val="{799475B4-36AF-4BE5-9BE6-9C591383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81E"/>
    <w:pPr>
      <w:spacing w:after="0"/>
      <w:jc w:val="both"/>
      <w:outlineLvl w:val="0"/>
    </w:pPr>
    <w:rPr>
      <w:b/>
      <w:bCs/>
      <w:sz w:val="32"/>
      <w:szCs w:val="32"/>
      <w:u w:val="single"/>
    </w:rPr>
  </w:style>
  <w:style w:type="paragraph" w:styleId="Heading2">
    <w:name w:val="heading 2"/>
    <w:basedOn w:val="Normal"/>
    <w:next w:val="Normal"/>
    <w:link w:val="Heading2Char"/>
    <w:uiPriority w:val="9"/>
    <w:unhideWhenUsed/>
    <w:qFormat/>
    <w:rsid w:val="00A7081E"/>
    <w:pPr>
      <w:spacing w:after="0"/>
      <w:jc w:val="both"/>
      <w:outlineLvl w:val="1"/>
    </w:pPr>
    <w:rPr>
      <w:i/>
      <w:sz w:val="28"/>
      <w:szCs w:val="28"/>
      <w:u w:val="single"/>
    </w:rPr>
  </w:style>
  <w:style w:type="paragraph" w:styleId="Heading3">
    <w:name w:val="heading 3"/>
    <w:basedOn w:val="Normal"/>
    <w:next w:val="Normal"/>
    <w:link w:val="Heading3Char"/>
    <w:uiPriority w:val="9"/>
    <w:unhideWhenUsed/>
    <w:qFormat/>
    <w:rsid w:val="0001002A"/>
    <w:pPr>
      <w:spacing w:after="0"/>
      <w:jc w:val="both"/>
      <w:outlineLvl w:val="2"/>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27"/>
    <w:pPr>
      <w:ind w:left="720"/>
      <w:contextualSpacing/>
    </w:pPr>
  </w:style>
  <w:style w:type="character" w:styleId="Hyperlink">
    <w:name w:val="Hyperlink"/>
    <w:basedOn w:val="DefaultParagraphFont"/>
    <w:uiPriority w:val="99"/>
    <w:unhideWhenUsed/>
    <w:rsid w:val="007F2D4F"/>
    <w:rPr>
      <w:color w:val="0563C1" w:themeColor="hyperlink"/>
      <w:u w:val="single"/>
    </w:rPr>
  </w:style>
  <w:style w:type="character" w:customStyle="1" w:styleId="Heading1Char">
    <w:name w:val="Heading 1 Char"/>
    <w:basedOn w:val="DefaultParagraphFont"/>
    <w:link w:val="Heading1"/>
    <w:uiPriority w:val="9"/>
    <w:rsid w:val="00A7081E"/>
    <w:rPr>
      <w:b/>
      <w:bCs/>
      <w:sz w:val="32"/>
      <w:szCs w:val="32"/>
      <w:u w:val="single"/>
    </w:rPr>
  </w:style>
  <w:style w:type="paragraph" w:styleId="TOCHeading">
    <w:name w:val="TOC Heading"/>
    <w:basedOn w:val="Heading1"/>
    <w:next w:val="Normal"/>
    <w:uiPriority w:val="39"/>
    <w:unhideWhenUsed/>
    <w:qFormat/>
    <w:rsid w:val="00A7081E"/>
    <w:pPr>
      <w:outlineLvl w:val="9"/>
    </w:pPr>
    <w:rPr>
      <w:lang w:val="en-US"/>
    </w:rPr>
  </w:style>
  <w:style w:type="character" w:customStyle="1" w:styleId="Heading2Char">
    <w:name w:val="Heading 2 Char"/>
    <w:basedOn w:val="DefaultParagraphFont"/>
    <w:link w:val="Heading2"/>
    <w:uiPriority w:val="9"/>
    <w:rsid w:val="00A7081E"/>
    <w:rPr>
      <w:i/>
      <w:sz w:val="28"/>
      <w:szCs w:val="28"/>
      <w:u w:val="single"/>
    </w:rPr>
  </w:style>
  <w:style w:type="paragraph" w:styleId="TOC1">
    <w:name w:val="toc 1"/>
    <w:basedOn w:val="Normal"/>
    <w:next w:val="Normal"/>
    <w:autoRedefine/>
    <w:uiPriority w:val="39"/>
    <w:unhideWhenUsed/>
    <w:rsid w:val="00A7081E"/>
    <w:pPr>
      <w:spacing w:after="100"/>
    </w:pPr>
  </w:style>
  <w:style w:type="paragraph" w:styleId="TOC2">
    <w:name w:val="toc 2"/>
    <w:basedOn w:val="Normal"/>
    <w:next w:val="Normal"/>
    <w:autoRedefine/>
    <w:uiPriority w:val="39"/>
    <w:unhideWhenUsed/>
    <w:rsid w:val="00A7081E"/>
    <w:pPr>
      <w:spacing w:after="100"/>
      <w:ind w:left="220"/>
    </w:pPr>
  </w:style>
  <w:style w:type="character" w:customStyle="1" w:styleId="Heading3Char">
    <w:name w:val="Heading 3 Char"/>
    <w:basedOn w:val="DefaultParagraphFont"/>
    <w:link w:val="Heading3"/>
    <w:uiPriority w:val="9"/>
    <w:rsid w:val="0001002A"/>
    <w:rPr>
      <w:b/>
      <w:sz w:val="24"/>
      <w:szCs w:val="24"/>
    </w:rPr>
  </w:style>
  <w:style w:type="paragraph" w:styleId="TOC3">
    <w:name w:val="toc 3"/>
    <w:basedOn w:val="Normal"/>
    <w:next w:val="Normal"/>
    <w:autoRedefine/>
    <w:uiPriority w:val="39"/>
    <w:unhideWhenUsed/>
    <w:rsid w:val="0001002A"/>
    <w:pPr>
      <w:spacing w:after="100"/>
      <w:ind w:left="440"/>
    </w:pPr>
  </w:style>
  <w:style w:type="paragraph" w:styleId="NoSpacing">
    <w:name w:val="No Spacing"/>
    <w:uiPriority w:val="1"/>
    <w:qFormat/>
    <w:rsid w:val="0093094E"/>
    <w:pPr>
      <w:spacing w:after="0" w:line="240" w:lineRule="auto"/>
    </w:pPr>
  </w:style>
  <w:style w:type="table" w:styleId="TableGrid">
    <w:name w:val="Table Grid"/>
    <w:basedOn w:val="TableNormal"/>
    <w:uiPriority w:val="39"/>
    <w:rsid w:val="00D92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78DF"/>
    <w:rPr>
      <w:sz w:val="16"/>
      <w:szCs w:val="16"/>
    </w:rPr>
  </w:style>
  <w:style w:type="paragraph" w:styleId="CommentText">
    <w:name w:val="annotation text"/>
    <w:basedOn w:val="Normal"/>
    <w:link w:val="CommentTextChar"/>
    <w:uiPriority w:val="99"/>
    <w:semiHidden/>
    <w:unhideWhenUsed/>
    <w:rsid w:val="00E578DF"/>
    <w:pPr>
      <w:spacing w:line="240" w:lineRule="auto"/>
    </w:pPr>
    <w:rPr>
      <w:sz w:val="20"/>
      <w:szCs w:val="20"/>
    </w:rPr>
  </w:style>
  <w:style w:type="character" w:customStyle="1" w:styleId="CommentTextChar">
    <w:name w:val="Comment Text Char"/>
    <w:basedOn w:val="DefaultParagraphFont"/>
    <w:link w:val="CommentText"/>
    <w:uiPriority w:val="99"/>
    <w:semiHidden/>
    <w:rsid w:val="00E578DF"/>
    <w:rPr>
      <w:sz w:val="20"/>
      <w:szCs w:val="20"/>
    </w:rPr>
  </w:style>
  <w:style w:type="paragraph" w:styleId="CommentSubject">
    <w:name w:val="annotation subject"/>
    <w:basedOn w:val="CommentText"/>
    <w:next w:val="CommentText"/>
    <w:link w:val="CommentSubjectChar"/>
    <w:uiPriority w:val="99"/>
    <w:semiHidden/>
    <w:unhideWhenUsed/>
    <w:rsid w:val="00E578DF"/>
    <w:rPr>
      <w:b/>
      <w:bCs/>
    </w:rPr>
  </w:style>
  <w:style w:type="character" w:customStyle="1" w:styleId="CommentSubjectChar">
    <w:name w:val="Comment Subject Char"/>
    <w:basedOn w:val="CommentTextChar"/>
    <w:link w:val="CommentSubject"/>
    <w:uiPriority w:val="99"/>
    <w:semiHidden/>
    <w:rsid w:val="00E578DF"/>
    <w:rPr>
      <w:b/>
      <w:bCs/>
      <w:sz w:val="20"/>
      <w:szCs w:val="20"/>
    </w:rPr>
  </w:style>
  <w:style w:type="paragraph" w:styleId="BalloonText">
    <w:name w:val="Balloon Text"/>
    <w:basedOn w:val="Normal"/>
    <w:link w:val="BalloonTextChar"/>
    <w:uiPriority w:val="99"/>
    <w:semiHidden/>
    <w:unhideWhenUsed/>
    <w:rsid w:val="00E578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8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2739">
      <w:bodyDiv w:val="1"/>
      <w:marLeft w:val="0"/>
      <w:marRight w:val="0"/>
      <w:marTop w:val="0"/>
      <w:marBottom w:val="0"/>
      <w:divBdr>
        <w:top w:val="none" w:sz="0" w:space="0" w:color="auto"/>
        <w:left w:val="none" w:sz="0" w:space="0" w:color="auto"/>
        <w:bottom w:val="none" w:sz="0" w:space="0" w:color="auto"/>
        <w:right w:val="none" w:sz="0" w:space="0" w:color="auto"/>
      </w:divBdr>
    </w:div>
    <w:div w:id="922908611">
      <w:bodyDiv w:val="1"/>
      <w:marLeft w:val="0"/>
      <w:marRight w:val="0"/>
      <w:marTop w:val="0"/>
      <w:marBottom w:val="0"/>
      <w:divBdr>
        <w:top w:val="none" w:sz="0" w:space="0" w:color="auto"/>
        <w:left w:val="none" w:sz="0" w:space="0" w:color="auto"/>
        <w:bottom w:val="none" w:sz="0" w:space="0" w:color="auto"/>
        <w:right w:val="none" w:sz="0" w:space="0" w:color="auto"/>
      </w:divBdr>
    </w:div>
    <w:div w:id="926577995">
      <w:bodyDiv w:val="1"/>
      <w:marLeft w:val="0"/>
      <w:marRight w:val="0"/>
      <w:marTop w:val="0"/>
      <w:marBottom w:val="0"/>
      <w:divBdr>
        <w:top w:val="none" w:sz="0" w:space="0" w:color="auto"/>
        <w:left w:val="none" w:sz="0" w:space="0" w:color="auto"/>
        <w:bottom w:val="none" w:sz="0" w:space="0" w:color="auto"/>
        <w:right w:val="none" w:sz="0" w:space="0" w:color="auto"/>
      </w:divBdr>
      <w:divsChild>
        <w:div w:id="1151484600">
          <w:marLeft w:val="0"/>
          <w:marRight w:val="0"/>
          <w:marTop w:val="0"/>
          <w:marBottom w:val="0"/>
          <w:divBdr>
            <w:top w:val="none" w:sz="0" w:space="0" w:color="auto"/>
            <w:left w:val="none" w:sz="0" w:space="0" w:color="auto"/>
            <w:bottom w:val="none" w:sz="0" w:space="0" w:color="auto"/>
            <w:right w:val="none" w:sz="0" w:space="0" w:color="auto"/>
          </w:divBdr>
          <w:divsChild>
            <w:div w:id="115681698">
              <w:marLeft w:val="0"/>
              <w:marRight w:val="0"/>
              <w:marTop w:val="0"/>
              <w:marBottom w:val="0"/>
              <w:divBdr>
                <w:top w:val="none" w:sz="0" w:space="0" w:color="auto"/>
                <w:left w:val="none" w:sz="0" w:space="0" w:color="auto"/>
                <w:bottom w:val="none" w:sz="0" w:space="0" w:color="auto"/>
                <w:right w:val="none" w:sz="0" w:space="0" w:color="auto"/>
              </w:divBdr>
              <w:divsChild>
                <w:div w:id="1390037808">
                  <w:marLeft w:val="0"/>
                  <w:marRight w:val="0"/>
                  <w:marTop w:val="0"/>
                  <w:marBottom w:val="0"/>
                  <w:divBdr>
                    <w:top w:val="none" w:sz="0" w:space="0" w:color="auto"/>
                    <w:left w:val="none" w:sz="0" w:space="0" w:color="auto"/>
                    <w:bottom w:val="none" w:sz="0" w:space="0" w:color="auto"/>
                    <w:right w:val="none" w:sz="0" w:space="0" w:color="auto"/>
                  </w:divBdr>
                  <w:divsChild>
                    <w:div w:id="1361516638">
                      <w:marLeft w:val="0"/>
                      <w:marRight w:val="0"/>
                      <w:marTop w:val="0"/>
                      <w:marBottom w:val="0"/>
                      <w:divBdr>
                        <w:top w:val="none" w:sz="0" w:space="0" w:color="auto"/>
                        <w:left w:val="none" w:sz="0" w:space="0" w:color="auto"/>
                        <w:bottom w:val="none" w:sz="0" w:space="0" w:color="auto"/>
                        <w:right w:val="none" w:sz="0" w:space="0" w:color="auto"/>
                      </w:divBdr>
                      <w:divsChild>
                        <w:div w:id="1833790066">
                          <w:marLeft w:val="0"/>
                          <w:marRight w:val="0"/>
                          <w:marTop w:val="0"/>
                          <w:marBottom w:val="0"/>
                          <w:divBdr>
                            <w:top w:val="none" w:sz="0" w:space="0" w:color="auto"/>
                            <w:left w:val="none" w:sz="0" w:space="0" w:color="auto"/>
                            <w:bottom w:val="none" w:sz="0" w:space="0" w:color="auto"/>
                            <w:right w:val="none" w:sz="0" w:space="0" w:color="auto"/>
                          </w:divBdr>
                          <w:divsChild>
                            <w:div w:id="253249163">
                              <w:marLeft w:val="0"/>
                              <w:marRight w:val="0"/>
                              <w:marTop w:val="0"/>
                              <w:marBottom w:val="0"/>
                              <w:divBdr>
                                <w:top w:val="none" w:sz="0" w:space="0" w:color="auto"/>
                                <w:left w:val="none" w:sz="0" w:space="0" w:color="auto"/>
                                <w:bottom w:val="none" w:sz="0" w:space="0" w:color="auto"/>
                                <w:right w:val="none" w:sz="0" w:space="0" w:color="auto"/>
                              </w:divBdr>
                              <w:divsChild>
                                <w:div w:id="68500658">
                                  <w:marLeft w:val="0"/>
                                  <w:marRight w:val="0"/>
                                  <w:marTop w:val="0"/>
                                  <w:marBottom w:val="0"/>
                                  <w:divBdr>
                                    <w:top w:val="none" w:sz="0" w:space="0" w:color="auto"/>
                                    <w:left w:val="none" w:sz="0" w:space="0" w:color="auto"/>
                                    <w:bottom w:val="none" w:sz="0" w:space="0" w:color="auto"/>
                                    <w:right w:val="none" w:sz="0" w:space="0" w:color="auto"/>
                                  </w:divBdr>
                                  <w:divsChild>
                                    <w:div w:id="1342120395">
                                      <w:marLeft w:val="0"/>
                                      <w:marRight w:val="0"/>
                                      <w:marTop w:val="0"/>
                                      <w:marBottom w:val="0"/>
                                      <w:divBdr>
                                        <w:top w:val="none" w:sz="0" w:space="0" w:color="auto"/>
                                        <w:left w:val="none" w:sz="0" w:space="0" w:color="auto"/>
                                        <w:bottom w:val="none" w:sz="0" w:space="0" w:color="auto"/>
                                        <w:right w:val="none" w:sz="0" w:space="0" w:color="auto"/>
                                      </w:divBdr>
                                      <w:divsChild>
                                        <w:div w:id="951085843">
                                          <w:marLeft w:val="0"/>
                                          <w:marRight w:val="0"/>
                                          <w:marTop w:val="0"/>
                                          <w:marBottom w:val="0"/>
                                          <w:divBdr>
                                            <w:top w:val="none" w:sz="0" w:space="0" w:color="auto"/>
                                            <w:left w:val="none" w:sz="0" w:space="0" w:color="auto"/>
                                            <w:bottom w:val="none" w:sz="0" w:space="0" w:color="auto"/>
                                            <w:right w:val="none" w:sz="0" w:space="0" w:color="auto"/>
                                          </w:divBdr>
                                          <w:divsChild>
                                            <w:div w:id="1555774743">
                                              <w:marLeft w:val="0"/>
                                              <w:marRight w:val="0"/>
                                              <w:marTop w:val="0"/>
                                              <w:marBottom w:val="0"/>
                                              <w:divBdr>
                                                <w:top w:val="single" w:sz="12" w:space="2" w:color="FFFFCC"/>
                                                <w:left w:val="single" w:sz="12" w:space="2" w:color="FFFFCC"/>
                                                <w:bottom w:val="single" w:sz="12" w:space="2" w:color="FFFFCC"/>
                                                <w:right w:val="single" w:sz="12" w:space="0" w:color="FFFFCC"/>
                                              </w:divBdr>
                                              <w:divsChild>
                                                <w:div w:id="336730893">
                                                  <w:marLeft w:val="0"/>
                                                  <w:marRight w:val="0"/>
                                                  <w:marTop w:val="0"/>
                                                  <w:marBottom w:val="0"/>
                                                  <w:divBdr>
                                                    <w:top w:val="none" w:sz="0" w:space="0" w:color="auto"/>
                                                    <w:left w:val="none" w:sz="0" w:space="0" w:color="auto"/>
                                                    <w:bottom w:val="none" w:sz="0" w:space="0" w:color="auto"/>
                                                    <w:right w:val="none" w:sz="0" w:space="0" w:color="auto"/>
                                                  </w:divBdr>
                                                  <w:divsChild>
                                                    <w:div w:id="358240369">
                                                      <w:marLeft w:val="0"/>
                                                      <w:marRight w:val="0"/>
                                                      <w:marTop w:val="0"/>
                                                      <w:marBottom w:val="0"/>
                                                      <w:divBdr>
                                                        <w:top w:val="none" w:sz="0" w:space="0" w:color="auto"/>
                                                        <w:left w:val="none" w:sz="0" w:space="0" w:color="auto"/>
                                                        <w:bottom w:val="none" w:sz="0" w:space="0" w:color="auto"/>
                                                        <w:right w:val="none" w:sz="0" w:space="0" w:color="auto"/>
                                                      </w:divBdr>
                                                      <w:divsChild>
                                                        <w:div w:id="649596889">
                                                          <w:marLeft w:val="0"/>
                                                          <w:marRight w:val="0"/>
                                                          <w:marTop w:val="0"/>
                                                          <w:marBottom w:val="0"/>
                                                          <w:divBdr>
                                                            <w:top w:val="none" w:sz="0" w:space="0" w:color="auto"/>
                                                            <w:left w:val="none" w:sz="0" w:space="0" w:color="auto"/>
                                                            <w:bottom w:val="none" w:sz="0" w:space="0" w:color="auto"/>
                                                            <w:right w:val="none" w:sz="0" w:space="0" w:color="auto"/>
                                                          </w:divBdr>
                                                          <w:divsChild>
                                                            <w:div w:id="515534510">
                                                              <w:marLeft w:val="0"/>
                                                              <w:marRight w:val="0"/>
                                                              <w:marTop w:val="0"/>
                                                              <w:marBottom w:val="0"/>
                                                              <w:divBdr>
                                                                <w:top w:val="none" w:sz="0" w:space="0" w:color="auto"/>
                                                                <w:left w:val="none" w:sz="0" w:space="0" w:color="auto"/>
                                                                <w:bottom w:val="none" w:sz="0" w:space="0" w:color="auto"/>
                                                                <w:right w:val="none" w:sz="0" w:space="0" w:color="auto"/>
                                                              </w:divBdr>
                                                              <w:divsChild>
                                                                <w:div w:id="1283196168">
                                                                  <w:marLeft w:val="0"/>
                                                                  <w:marRight w:val="0"/>
                                                                  <w:marTop w:val="0"/>
                                                                  <w:marBottom w:val="0"/>
                                                                  <w:divBdr>
                                                                    <w:top w:val="none" w:sz="0" w:space="0" w:color="auto"/>
                                                                    <w:left w:val="none" w:sz="0" w:space="0" w:color="auto"/>
                                                                    <w:bottom w:val="none" w:sz="0" w:space="0" w:color="auto"/>
                                                                    <w:right w:val="none" w:sz="0" w:space="0" w:color="auto"/>
                                                                  </w:divBdr>
                                                                  <w:divsChild>
                                                                    <w:div w:id="2081780378">
                                                                      <w:marLeft w:val="0"/>
                                                                      <w:marRight w:val="0"/>
                                                                      <w:marTop w:val="0"/>
                                                                      <w:marBottom w:val="0"/>
                                                                      <w:divBdr>
                                                                        <w:top w:val="none" w:sz="0" w:space="0" w:color="auto"/>
                                                                        <w:left w:val="none" w:sz="0" w:space="0" w:color="auto"/>
                                                                        <w:bottom w:val="none" w:sz="0" w:space="0" w:color="auto"/>
                                                                        <w:right w:val="none" w:sz="0" w:space="0" w:color="auto"/>
                                                                      </w:divBdr>
                                                                      <w:divsChild>
                                                                        <w:div w:id="863175463">
                                                                          <w:marLeft w:val="0"/>
                                                                          <w:marRight w:val="0"/>
                                                                          <w:marTop w:val="0"/>
                                                                          <w:marBottom w:val="0"/>
                                                                          <w:divBdr>
                                                                            <w:top w:val="none" w:sz="0" w:space="0" w:color="auto"/>
                                                                            <w:left w:val="none" w:sz="0" w:space="0" w:color="auto"/>
                                                                            <w:bottom w:val="none" w:sz="0" w:space="0" w:color="auto"/>
                                                                            <w:right w:val="none" w:sz="0" w:space="0" w:color="auto"/>
                                                                          </w:divBdr>
                                                                          <w:divsChild>
                                                                            <w:div w:id="785974567">
                                                                              <w:marLeft w:val="0"/>
                                                                              <w:marRight w:val="0"/>
                                                                              <w:marTop w:val="0"/>
                                                                              <w:marBottom w:val="0"/>
                                                                              <w:divBdr>
                                                                                <w:top w:val="none" w:sz="0" w:space="0" w:color="auto"/>
                                                                                <w:left w:val="none" w:sz="0" w:space="0" w:color="auto"/>
                                                                                <w:bottom w:val="none" w:sz="0" w:space="0" w:color="auto"/>
                                                                                <w:right w:val="none" w:sz="0" w:space="0" w:color="auto"/>
                                                                              </w:divBdr>
                                                                              <w:divsChild>
                                                                                <w:div w:id="938173491">
                                                                                  <w:marLeft w:val="0"/>
                                                                                  <w:marRight w:val="0"/>
                                                                                  <w:marTop w:val="0"/>
                                                                                  <w:marBottom w:val="0"/>
                                                                                  <w:divBdr>
                                                                                    <w:top w:val="none" w:sz="0" w:space="0" w:color="auto"/>
                                                                                    <w:left w:val="none" w:sz="0" w:space="0" w:color="auto"/>
                                                                                    <w:bottom w:val="none" w:sz="0" w:space="0" w:color="auto"/>
                                                                                    <w:right w:val="none" w:sz="0" w:space="0" w:color="auto"/>
                                                                                  </w:divBdr>
                                                                                  <w:divsChild>
                                                                                    <w:div w:id="481510703">
                                                                                      <w:marLeft w:val="0"/>
                                                                                      <w:marRight w:val="0"/>
                                                                                      <w:marTop w:val="0"/>
                                                                                      <w:marBottom w:val="0"/>
                                                                                      <w:divBdr>
                                                                                        <w:top w:val="none" w:sz="0" w:space="0" w:color="auto"/>
                                                                                        <w:left w:val="none" w:sz="0" w:space="0" w:color="auto"/>
                                                                                        <w:bottom w:val="none" w:sz="0" w:space="0" w:color="auto"/>
                                                                                        <w:right w:val="none" w:sz="0" w:space="0" w:color="auto"/>
                                                                                      </w:divBdr>
                                                                                      <w:divsChild>
                                                                                        <w:div w:id="331376127">
                                                                                          <w:marLeft w:val="0"/>
                                                                                          <w:marRight w:val="120"/>
                                                                                          <w:marTop w:val="0"/>
                                                                                          <w:marBottom w:val="150"/>
                                                                                          <w:divBdr>
                                                                                            <w:top w:val="single" w:sz="2" w:space="0" w:color="EFEFEF"/>
                                                                                            <w:left w:val="single" w:sz="6" w:space="0" w:color="EFEFEF"/>
                                                                                            <w:bottom w:val="single" w:sz="6" w:space="0" w:color="E2E2E2"/>
                                                                                            <w:right w:val="single" w:sz="6" w:space="0" w:color="EFEFEF"/>
                                                                                          </w:divBdr>
                                                                                          <w:divsChild>
                                                                                            <w:div w:id="2109083886">
                                                                                              <w:marLeft w:val="0"/>
                                                                                              <w:marRight w:val="0"/>
                                                                                              <w:marTop w:val="0"/>
                                                                                              <w:marBottom w:val="0"/>
                                                                                              <w:divBdr>
                                                                                                <w:top w:val="none" w:sz="0" w:space="0" w:color="auto"/>
                                                                                                <w:left w:val="none" w:sz="0" w:space="0" w:color="auto"/>
                                                                                                <w:bottom w:val="none" w:sz="0" w:space="0" w:color="auto"/>
                                                                                                <w:right w:val="none" w:sz="0" w:space="0" w:color="auto"/>
                                                                                              </w:divBdr>
                                                                                              <w:divsChild>
                                                                                                <w:div w:id="1830906674">
                                                                                                  <w:marLeft w:val="0"/>
                                                                                                  <w:marRight w:val="0"/>
                                                                                                  <w:marTop w:val="0"/>
                                                                                                  <w:marBottom w:val="0"/>
                                                                                                  <w:divBdr>
                                                                                                    <w:top w:val="none" w:sz="0" w:space="0" w:color="auto"/>
                                                                                                    <w:left w:val="none" w:sz="0" w:space="0" w:color="auto"/>
                                                                                                    <w:bottom w:val="none" w:sz="0" w:space="0" w:color="auto"/>
                                                                                                    <w:right w:val="none" w:sz="0" w:space="0" w:color="auto"/>
                                                                                                  </w:divBdr>
                                                                                                  <w:divsChild>
                                                                                                    <w:div w:id="460269377">
                                                                                                      <w:marLeft w:val="0"/>
                                                                                                      <w:marRight w:val="0"/>
                                                                                                      <w:marTop w:val="0"/>
                                                                                                      <w:marBottom w:val="0"/>
                                                                                                      <w:divBdr>
                                                                                                        <w:top w:val="none" w:sz="0" w:space="0" w:color="auto"/>
                                                                                                        <w:left w:val="none" w:sz="0" w:space="0" w:color="auto"/>
                                                                                                        <w:bottom w:val="none" w:sz="0" w:space="0" w:color="auto"/>
                                                                                                        <w:right w:val="none" w:sz="0" w:space="0" w:color="auto"/>
                                                                                                      </w:divBdr>
                                                                                                      <w:divsChild>
                                                                                                        <w:div w:id="1601639146">
                                                                                                          <w:marLeft w:val="0"/>
                                                                                                          <w:marRight w:val="0"/>
                                                                                                          <w:marTop w:val="0"/>
                                                                                                          <w:marBottom w:val="0"/>
                                                                                                          <w:divBdr>
                                                                                                            <w:top w:val="none" w:sz="0" w:space="0" w:color="auto"/>
                                                                                                            <w:left w:val="none" w:sz="0" w:space="0" w:color="auto"/>
                                                                                                            <w:bottom w:val="none" w:sz="0" w:space="0" w:color="auto"/>
                                                                                                            <w:right w:val="none" w:sz="0" w:space="0" w:color="auto"/>
                                                                                                          </w:divBdr>
                                                                                                          <w:divsChild>
                                                                                                            <w:div w:id="574319929">
                                                                                                              <w:marLeft w:val="0"/>
                                                                                                              <w:marRight w:val="0"/>
                                                                                                              <w:marTop w:val="0"/>
                                                                                                              <w:marBottom w:val="0"/>
                                                                                                              <w:divBdr>
                                                                                                                <w:top w:val="none" w:sz="0" w:space="0" w:color="auto"/>
                                                                                                                <w:left w:val="none" w:sz="0" w:space="0" w:color="auto"/>
                                                                                                                <w:bottom w:val="none" w:sz="0" w:space="0" w:color="auto"/>
                                                                                                                <w:right w:val="none" w:sz="0" w:space="0" w:color="auto"/>
                                                                                                              </w:divBdr>
                                                                                                              <w:divsChild>
                                                                                                                <w:div w:id="1012806634">
                                                                                                                  <w:marLeft w:val="0"/>
                                                                                                                  <w:marRight w:val="0"/>
                                                                                                                  <w:marTop w:val="0"/>
                                                                                                                  <w:marBottom w:val="0"/>
                                                                                                                  <w:divBdr>
                                                                                                                    <w:top w:val="single" w:sz="2" w:space="4" w:color="D8D8D8"/>
                                                                                                                    <w:left w:val="single" w:sz="2" w:space="0" w:color="D8D8D8"/>
                                                                                                                    <w:bottom w:val="single" w:sz="2" w:space="4" w:color="D8D8D8"/>
                                                                                                                    <w:right w:val="single" w:sz="2" w:space="0" w:color="D8D8D8"/>
                                                                                                                  </w:divBdr>
                                                                                                                  <w:divsChild>
                                                                                                                    <w:div w:id="508064290">
                                                                                                                      <w:marLeft w:val="225"/>
                                                                                                                      <w:marRight w:val="225"/>
                                                                                                                      <w:marTop w:val="75"/>
                                                                                                                      <w:marBottom w:val="75"/>
                                                                                                                      <w:divBdr>
                                                                                                                        <w:top w:val="none" w:sz="0" w:space="0" w:color="auto"/>
                                                                                                                        <w:left w:val="none" w:sz="0" w:space="0" w:color="auto"/>
                                                                                                                        <w:bottom w:val="none" w:sz="0" w:space="0" w:color="auto"/>
                                                                                                                        <w:right w:val="none" w:sz="0" w:space="0" w:color="auto"/>
                                                                                                                      </w:divBdr>
                                                                                                                      <w:divsChild>
                                                                                                                        <w:div w:id="826823887">
                                                                                                                          <w:marLeft w:val="0"/>
                                                                                                                          <w:marRight w:val="0"/>
                                                                                                                          <w:marTop w:val="0"/>
                                                                                                                          <w:marBottom w:val="0"/>
                                                                                                                          <w:divBdr>
                                                                                                                            <w:top w:val="single" w:sz="6" w:space="0" w:color="auto"/>
                                                                                                                            <w:left w:val="single" w:sz="6" w:space="0" w:color="auto"/>
                                                                                                                            <w:bottom w:val="single" w:sz="6" w:space="0" w:color="auto"/>
                                                                                                                            <w:right w:val="single" w:sz="6" w:space="0" w:color="auto"/>
                                                                                                                          </w:divBdr>
                                                                                                                          <w:divsChild>
                                                                                                                            <w:div w:id="969046202">
                                                                                                                              <w:marLeft w:val="0"/>
                                                                                                                              <w:marRight w:val="0"/>
                                                                                                                              <w:marTop w:val="0"/>
                                                                                                                              <w:marBottom w:val="0"/>
                                                                                                                              <w:divBdr>
                                                                                                                                <w:top w:val="none" w:sz="0" w:space="0" w:color="auto"/>
                                                                                                                                <w:left w:val="none" w:sz="0" w:space="0" w:color="auto"/>
                                                                                                                                <w:bottom w:val="none" w:sz="0" w:space="0" w:color="auto"/>
                                                                                                                                <w:right w:val="none" w:sz="0" w:space="0" w:color="auto"/>
                                                                                                                              </w:divBdr>
                                                                                                                              <w:divsChild>
                                                                                                                                <w:div w:id="593364979">
                                                                                                                                  <w:marLeft w:val="0"/>
                                                                                                                                  <w:marRight w:val="0"/>
                                                                                                                                  <w:marTop w:val="0"/>
                                                                                                                                  <w:marBottom w:val="0"/>
                                                                                                                                  <w:divBdr>
                                                                                                                                    <w:top w:val="none" w:sz="0" w:space="0" w:color="auto"/>
                                                                                                                                    <w:left w:val="none" w:sz="0" w:space="0" w:color="auto"/>
                                                                                                                                    <w:bottom w:val="none" w:sz="0" w:space="0" w:color="auto"/>
                                                                                                                                    <w:right w:val="none" w:sz="0" w:space="0" w:color="auto"/>
                                                                                                                                  </w:divBdr>
                                                                                                                                </w:div>
                                                                                                                                <w:div w:id="272245977">
                                                                                                                                  <w:marLeft w:val="0"/>
                                                                                                                                  <w:marRight w:val="0"/>
                                                                                                                                  <w:marTop w:val="0"/>
                                                                                                                                  <w:marBottom w:val="0"/>
                                                                                                                                  <w:divBdr>
                                                                                                                                    <w:top w:val="none" w:sz="0" w:space="0" w:color="auto"/>
                                                                                                                                    <w:left w:val="none" w:sz="0" w:space="0" w:color="auto"/>
                                                                                                                                    <w:bottom w:val="none" w:sz="0" w:space="0" w:color="auto"/>
                                                                                                                                    <w:right w:val="none" w:sz="0" w:space="0" w:color="auto"/>
                                                                                                                                  </w:divBdr>
                                                                                                                                </w:div>
                                                                                                                                <w:div w:id="1012756006">
                                                                                                                                  <w:marLeft w:val="0"/>
                                                                                                                                  <w:marRight w:val="0"/>
                                                                                                                                  <w:marTop w:val="0"/>
                                                                                                                                  <w:marBottom w:val="0"/>
                                                                                                                                  <w:divBdr>
                                                                                                                                    <w:top w:val="none" w:sz="0" w:space="0" w:color="auto"/>
                                                                                                                                    <w:left w:val="none" w:sz="0" w:space="0" w:color="auto"/>
                                                                                                                                    <w:bottom w:val="none" w:sz="0" w:space="0" w:color="auto"/>
                                                                                                                                    <w:right w:val="none" w:sz="0" w:space="0" w:color="auto"/>
                                                                                                                                  </w:divBdr>
                                                                                                                                </w:div>
                                                                                                                                <w:div w:id="1316688771">
                                                                                                                                  <w:marLeft w:val="0"/>
                                                                                                                                  <w:marRight w:val="0"/>
                                                                                                                                  <w:marTop w:val="0"/>
                                                                                                                                  <w:marBottom w:val="0"/>
                                                                                                                                  <w:divBdr>
                                                                                                                                    <w:top w:val="none" w:sz="0" w:space="0" w:color="auto"/>
                                                                                                                                    <w:left w:val="none" w:sz="0" w:space="0" w:color="auto"/>
                                                                                                                                    <w:bottom w:val="none" w:sz="0" w:space="0" w:color="auto"/>
                                                                                                                                    <w:right w:val="none" w:sz="0" w:space="0" w:color="auto"/>
                                                                                                                                  </w:divBdr>
                                                                                                                                </w:div>
                                                                                                                                <w:div w:id="1776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0886255">
      <w:bodyDiv w:val="1"/>
      <w:marLeft w:val="0"/>
      <w:marRight w:val="0"/>
      <w:marTop w:val="0"/>
      <w:marBottom w:val="0"/>
      <w:divBdr>
        <w:top w:val="none" w:sz="0" w:space="0" w:color="auto"/>
        <w:left w:val="none" w:sz="0" w:space="0" w:color="auto"/>
        <w:bottom w:val="none" w:sz="0" w:space="0" w:color="auto"/>
        <w:right w:val="none" w:sz="0" w:space="0" w:color="auto"/>
      </w:divBdr>
    </w:div>
    <w:div w:id="133059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d93/B_Damage" TargetMode="Externa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github.com/td93/B_Dam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csb.org" TargetMode="External"/><Relationship Id="rId4" Type="http://schemas.openxmlformats.org/officeDocument/2006/relationships/settings" Target="settings.xml"/><Relationship Id="rId9" Type="http://schemas.openxmlformats.org/officeDocument/2006/relationships/hyperlink" Target="http://dx.doi.org/doi:10.1107/S1600577515002131"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47E27-557A-46D5-A8EC-B3772E610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35846</TotalTime>
  <Pages>1</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Dixon</dc:creator>
  <cp:keywords/>
  <dc:description/>
  <cp:lastModifiedBy>jonathan</cp:lastModifiedBy>
  <cp:revision>36</cp:revision>
  <dcterms:created xsi:type="dcterms:W3CDTF">2015-11-11T14:59:00Z</dcterms:created>
  <dcterms:modified xsi:type="dcterms:W3CDTF">2016-01-12T23:00:00Z</dcterms:modified>
</cp:coreProperties>
</file>